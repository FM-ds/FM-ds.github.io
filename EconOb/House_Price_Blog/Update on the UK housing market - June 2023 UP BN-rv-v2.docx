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6682" w14:textId="03672542" w:rsidR="00487ED3" w:rsidRDefault="00845FC5" w:rsidP="003D676B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What</w:t>
      </w:r>
      <w:r w:rsidR="00035ECF">
        <w:rPr>
          <w:b/>
          <w:bCs/>
          <w:color w:val="000000"/>
          <w:sz w:val="24"/>
          <w:szCs w:val="24"/>
        </w:rPr>
        <w:t>’</w:t>
      </w:r>
      <w:r>
        <w:rPr>
          <w:b/>
          <w:bCs/>
          <w:color w:val="000000"/>
          <w:sz w:val="24"/>
          <w:szCs w:val="24"/>
        </w:rPr>
        <w:t xml:space="preserve">s </w:t>
      </w:r>
      <w:r w:rsidR="00035ECF">
        <w:rPr>
          <w:b/>
          <w:bCs/>
          <w:color w:val="000000"/>
          <w:sz w:val="24"/>
          <w:szCs w:val="24"/>
        </w:rPr>
        <w:t xml:space="preserve">been </w:t>
      </w:r>
      <w:r>
        <w:rPr>
          <w:b/>
          <w:bCs/>
          <w:color w:val="000000"/>
          <w:sz w:val="24"/>
          <w:szCs w:val="24"/>
        </w:rPr>
        <w:t>happe</w:t>
      </w:r>
      <w:r w:rsidR="00035ECF">
        <w:rPr>
          <w:b/>
          <w:bCs/>
          <w:color w:val="000000"/>
          <w:sz w:val="24"/>
          <w:szCs w:val="24"/>
        </w:rPr>
        <w:t xml:space="preserve">ning in </w:t>
      </w:r>
      <w:r>
        <w:rPr>
          <w:b/>
          <w:bCs/>
          <w:color w:val="000000"/>
          <w:sz w:val="24"/>
          <w:szCs w:val="24"/>
        </w:rPr>
        <w:t>the UK</w:t>
      </w:r>
      <w:r w:rsidR="00035ECF">
        <w:rPr>
          <w:b/>
          <w:bCs/>
          <w:color w:val="000000"/>
          <w:sz w:val="24"/>
          <w:szCs w:val="24"/>
        </w:rPr>
        <w:t>’s</w:t>
      </w:r>
      <w:r>
        <w:rPr>
          <w:b/>
          <w:bCs/>
          <w:color w:val="000000"/>
          <w:sz w:val="24"/>
          <w:szCs w:val="24"/>
        </w:rPr>
        <w:t xml:space="preserve"> housing market in </w:t>
      </w:r>
      <w:r w:rsidR="00035ECF">
        <w:rPr>
          <w:b/>
          <w:bCs/>
          <w:color w:val="000000"/>
          <w:sz w:val="24"/>
          <w:szCs w:val="24"/>
        </w:rPr>
        <w:t xml:space="preserve">the first half of </w:t>
      </w:r>
      <w:r>
        <w:rPr>
          <w:b/>
          <w:bCs/>
          <w:color w:val="000000"/>
          <w:sz w:val="24"/>
          <w:szCs w:val="24"/>
        </w:rPr>
        <w:t>2023?</w:t>
      </w:r>
    </w:p>
    <w:p w14:paraId="50E4452B" w14:textId="77777777" w:rsidR="00845FC5" w:rsidRPr="009C1C04" w:rsidRDefault="00845FC5" w:rsidP="003D676B">
      <w:pPr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 xml:space="preserve">Teaser: </w:t>
      </w:r>
    </w:p>
    <w:p w14:paraId="603E6873" w14:textId="77777777" w:rsidR="00035ECF" w:rsidRDefault="00035ECF" w:rsidP="006F0759">
      <w:pPr>
        <w:jc w:val="both"/>
        <w:rPr>
          <w:color w:val="000000"/>
          <w:sz w:val="24"/>
          <w:szCs w:val="24"/>
        </w:rPr>
      </w:pPr>
    </w:p>
    <w:p w14:paraId="5539EED9" w14:textId="44640C55" w:rsidR="00845FC5" w:rsidRDefault="00407779" w:rsidP="006F0759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Activity in the UK housing market ha</w:t>
      </w:r>
      <w:r w:rsidR="00DA6785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weakened during the </w:t>
      </w:r>
      <w:r w:rsidR="00035ECF">
        <w:rPr>
          <w:color w:val="000000"/>
          <w:sz w:val="24"/>
          <w:szCs w:val="24"/>
        </w:rPr>
        <w:t xml:space="preserve">first half </w:t>
      </w:r>
      <w:r>
        <w:rPr>
          <w:color w:val="000000"/>
          <w:sz w:val="24"/>
          <w:szCs w:val="24"/>
        </w:rPr>
        <w:t xml:space="preserve">of 2023. </w:t>
      </w:r>
      <w:r w:rsidR="00845FC5">
        <w:rPr>
          <w:color w:val="000000"/>
          <w:sz w:val="24"/>
          <w:szCs w:val="24"/>
        </w:rPr>
        <w:t xml:space="preserve">This slowdown has been driven by a number of </w:t>
      </w:r>
      <w:r>
        <w:rPr>
          <w:color w:val="000000"/>
          <w:sz w:val="24"/>
          <w:szCs w:val="24"/>
        </w:rPr>
        <w:t>factors including the cost</w:t>
      </w:r>
      <w:r w:rsidR="00845FC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of</w:t>
      </w:r>
      <w:r w:rsidR="00845FC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living crisis, </w:t>
      </w:r>
      <w:r w:rsidR="00CC3F6B">
        <w:rPr>
          <w:color w:val="000000"/>
          <w:sz w:val="24"/>
          <w:szCs w:val="24"/>
        </w:rPr>
        <w:t>weaker real incomes and</w:t>
      </w:r>
      <w:r w:rsidR="00035ECF">
        <w:rPr>
          <w:color w:val="000000"/>
          <w:sz w:val="24"/>
          <w:szCs w:val="24"/>
        </w:rPr>
        <w:t>,</w:t>
      </w:r>
      <w:r w:rsidR="00CC3F6B">
        <w:rPr>
          <w:color w:val="000000"/>
          <w:sz w:val="24"/>
          <w:szCs w:val="24"/>
        </w:rPr>
        <w:t xml:space="preserve"> mo</w:t>
      </w:r>
      <w:r w:rsidR="00035ECF">
        <w:rPr>
          <w:color w:val="000000"/>
          <w:sz w:val="24"/>
          <w:szCs w:val="24"/>
        </w:rPr>
        <w:t>st</w:t>
      </w:r>
      <w:r w:rsidR="00CC3F6B">
        <w:rPr>
          <w:color w:val="000000"/>
          <w:sz w:val="24"/>
          <w:szCs w:val="24"/>
        </w:rPr>
        <w:t xml:space="preserve"> importantly, </w:t>
      </w:r>
      <w:r>
        <w:rPr>
          <w:color w:val="000000"/>
          <w:sz w:val="24"/>
          <w:szCs w:val="24"/>
        </w:rPr>
        <w:t xml:space="preserve">the tightening of monetary policy via higher interest </w:t>
      </w:r>
      <w:r w:rsidR="00CC3F6B">
        <w:rPr>
          <w:color w:val="000000"/>
          <w:sz w:val="24"/>
          <w:szCs w:val="24"/>
        </w:rPr>
        <w:t>rates.</w:t>
      </w:r>
      <w:r>
        <w:rPr>
          <w:color w:val="000000"/>
          <w:sz w:val="24"/>
          <w:szCs w:val="24"/>
        </w:rPr>
        <w:t xml:space="preserve"> </w:t>
      </w:r>
    </w:p>
    <w:p w14:paraId="2A8CEA54" w14:textId="4AB96B5D" w:rsidR="00845FC5" w:rsidRDefault="00DA6785" w:rsidP="006F0759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House price growth has stalled as a consequence. </w:t>
      </w:r>
      <w:r w:rsidR="00B66B3C" w:rsidRPr="008828D0">
        <w:rPr>
          <w:color w:val="000000"/>
          <w:sz w:val="24"/>
          <w:szCs w:val="24"/>
        </w:rPr>
        <w:t>The</w:t>
      </w:r>
      <w:r w:rsidR="009F364C" w:rsidRPr="008828D0">
        <w:rPr>
          <w:color w:val="000000"/>
          <w:sz w:val="24"/>
          <w:szCs w:val="24"/>
        </w:rPr>
        <w:t xml:space="preserve"> </w:t>
      </w:r>
      <w:r w:rsidR="00845FC5">
        <w:rPr>
          <w:color w:val="000000"/>
          <w:sz w:val="24"/>
          <w:szCs w:val="24"/>
        </w:rPr>
        <w:t>average house price</w:t>
      </w:r>
      <w:r w:rsidR="00845FC5" w:rsidRPr="008828D0">
        <w:rPr>
          <w:color w:val="000000"/>
          <w:sz w:val="24"/>
          <w:szCs w:val="24"/>
        </w:rPr>
        <w:t xml:space="preserve"> </w:t>
      </w:r>
      <w:r w:rsidR="00845FC5">
        <w:rPr>
          <w:color w:val="000000"/>
          <w:sz w:val="24"/>
          <w:szCs w:val="24"/>
        </w:rPr>
        <w:t xml:space="preserve">was </w:t>
      </w:r>
      <w:r w:rsidR="00845FC5" w:rsidRPr="007768F9">
        <w:rPr>
          <w:color w:val="000000"/>
          <w:sz w:val="24"/>
          <w:szCs w:val="24"/>
        </w:rPr>
        <w:t>£286,532</w:t>
      </w:r>
      <w:r w:rsidR="00845FC5">
        <w:rPr>
          <w:color w:val="000000"/>
          <w:sz w:val="24"/>
          <w:szCs w:val="24"/>
        </w:rPr>
        <w:t xml:space="preserve"> in April, according to the</w:t>
      </w:r>
      <w:r w:rsidR="00845FC5" w:rsidRPr="008828D0">
        <w:rPr>
          <w:color w:val="000000"/>
          <w:sz w:val="24"/>
          <w:szCs w:val="24"/>
        </w:rPr>
        <w:t xml:space="preserve"> </w:t>
      </w:r>
      <w:r w:rsidR="00B66B3C" w:rsidRPr="008828D0">
        <w:rPr>
          <w:color w:val="000000"/>
          <w:sz w:val="24"/>
          <w:szCs w:val="24"/>
        </w:rPr>
        <w:t xml:space="preserve">latest </w:t>
      </w:r>
      <w:hyperlink r:id="rId8" w:history="1">
        <w:r w:rsidR="001558CA" w:rsidRPr="007768F9">
          <w:rPr>
            <w:rStyle w:val="Hyperlink"/>
            <w:sz w:val="24"/>
            <w:szCs w:val="24"/>
          </w:rPr>
          <w:t xml:space="preserve">Halifax House Price Index for </w:t>
        </w:r>
        <w:r w:rsidR="007768F9" w:rsidRPr="007768F9">
          <w:rPr>
            <w:rStyle w:val="Hyperlink"/>
            <w:sz w:val="24"/>
            <w:szCs w:val="24"/>
          </w:rPr>
          <w:t>May 2023</w:t>
        </w:r>
      </w:hyperlink>
      <w:r w:rsidR="00845FC5">
        <w:rPr>
          <w:rStyle w:val="Hyperlink"/>
          <w:sz w:val="24"/>
          <w:szCs w:val="24"/>
        </w:rPr>
        <w:t>.</w:t>
      </w:r>
      <w:r w:rsidR="001558CA" w:rsidRPr="008828D0">
        <w:rPr>
          <w:color w:val="000000"/>
          <w:sz w:val="24"/>
          <w:szCs w:val="24"/>
        </w:rPr>
        <w:t xml:space="preserve"> </w:t>
      </w:r>
      <w:r w:rsidR="00845FC5">
        <w:rPr>
          <w:color w:val="000000"/>
          <w:sz w:val="24"/>
          <w:szCs w:val="24"/>
        </w:rPr>
        <w:t xml:space="preserve">This is </w:t>
      </w:r>
      <w:r w:rsidR="007768F9">
        <w:rPr>
          <w:color w:val="000000"/>
          <w:sz w:val="24"/>
          <w:szCs w:val="24"/>
        </w:rPr>
        <w:t xml:space="preserve">1% lower than the average house price </w:t>
      </w:r>
      <w:r>
        <w:rPr>
          <w:color w:val="000000"/>
          <w:sz w:val="24"/>
          <w:szCs w:val="24"/>
        </w:rPr>
        <w:t>a year earlier</w:t>
      </w:r>
      <w:r w:rsidR="007768F9">
        <w:rPr>
          <w:color w:val="000000"/>
          <w:sz w:val="24"/>
          <w:szCs w:val="24"/>
        </w:rPr>
        <w:t xml:space="preserve">. </w:t>
      </w:r>
    </w:p>
    <w:p w14:paraId="7B0656C7" w14:textId="51ECEDD5" w:rsidR="006F0759" w:rsidRPr="006F0759" w:rsidRDefault="00845FC5" w:rsidP="006F0759">
      <w:pPr>
        <w:jc w:val="both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is </w:t>
      </w:r>
      <w:r w:rsidR="00E778A2">
        <w:rPr>
          <w:color w:val="000000"/>
          <w:sz w:val="24"/>
          <w:szCs w:val="24"/>
        </w:rPr>
        <w:t>the first annual fall in house price</w:t>
      </w:r>
      <w:r w:rsidR="00DA6785">
        <w:rPr>
          <w:color w:val="000000"/>
          <w:sz w:val="24"/>
          <w:szCs w:val="24"/>
        </w:rPr>
        <w:t>s</w:t>
      </w:r>
      <w:r w:rsidR="00E778A2">
        <w:rPr>
          <w:color w:val="000000"/>
          <w:sz w:val="24"/>
          <w:szCs w:val="24"/>
        </w:rPr>
        <w:t xml:space="preserve"> since 2012</w:t>
      </w:r>
      <w:r>
        <w:rPr>
          <w:color w:val="000000"/>
          <w:sz w:val="24"/>
          <w:szCs w:val="24"/>
        </w:rPr>
        <w:t>.</w:t>
      </w:r>
      <w:r w:rsidR="00E778A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But </w:t>
      </w:r>
      <w:r w:rsidR="00DB51A9">
        <w:rPr>
          <w:color w:val="000000"/>
          <w:sz w:val="24"/>
          <w:szCs w:val="24"/>
        </w:rPr>
        <w:t xml:space="preserve">it is worth noting that </w:t>
      </w:r>
      <w:r w:rsidR="00E778A2">
        <w:rPr>
          <w:color w:val="000000"/>
          <w:sz w:val="24"/>
          <w:szCs w:val="24"/>
        </w:rPr>
        <w:t>th</w:t>
      </w:r>
      <w:r w:rsidR="00035ECF">
        <w:rPr>
          <w:color w:val="000000"/>
          <w:sz w:val="24"/>
          <w:szCs w:val="24"/>
        </w:rPr>
        <w:t>e</w:t>
      </w:r>
      <w:r w:rsidR="00E778A2">
        <w:rPr>
          <w:color w:val="000000"/>
          <w:sz w:val="24"/>
          <w:szCs w:val="24"/>
        </w:rPr>
        <w:t xml:space="preserve"> annual decline can also be attributed to high base effects, as house prices were </w:t>
      </w:r>
      <w:r w:rsidR="00DA6785">
        <w:rPr>
          <w:color w:val="000000"/>
          <w:sz w:val="24"/>
          <w:szCs w:val="24"/>
        </w:rPr>
        <w:t>rising</w:t>
      </w:r>
      <w:r w:rsidR="00E778A2">
        <w:rPr>
          <w:color w:val="000000"/>
          <w:sz w:val="24"/>
          <w:szCs w:val="24"/>
        </w:rPr>
        <w:t xml:space="preserve"> strong</w:t>
      </w:r>
      <w:r w:rsidR="00DA6785">
        <w:rPr>
          <w:color w:val="000000"/>
          <w:sz w:val="24"/>
          <w:szCs w:val="24"/>
        </w:rPr>
        <w:t>ly</w:t>
      </w:r>
      <w:r w:rsidR="00E778A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in the same period </w:t>
      </w:r>
      <w:r w:rsidR="00E778A2">
        <w:rPr>
          <w:color w:val="000000"/>
          <w:sz w:val="24"/>
          <w:szCs w:val="24"/>
        </w:rPr>
        <w:t>last year</w:t>
      </w:r>
      <w:r>
        <w:rPr>
          <w:color w:val="000000"/>
          <w:sz w:val="24"/>
          <w:szCs w:val="24"/>
        </w:rPr>
        <w:t xml:space="preserve"> (as detailed in an earlier </w:t>
      </w:r>
      <w:hyperlink r:id="rId9" w:history="1">
        <w:r w:rsidRPr="00845FC5">
          <w:rPr>
            <w:rStyle w:val="Hyperlink"/>
            <w:sz w:val="24"/>
            <w:szCs w:val="24"/>
          </w:rPr>
          <w:t>Economics Observatory article</w:t>
        </w:r>
      </w:hyperlink>
      <w:r>
        <w:rPr>
          <w:color w:val="000000"/>
          <w:sz w:val="24"/>
          <w:szCs w:val="24"/>
        </w:rPr>
        <w:t>).</w:t>
      </w:r>
      <w:r w:rsidR="006F0759">
        <w:rPr>
          <w:color w:val="000000"/>
          <w:sz w:val="24"/>
          <w:szCs w:val="24"/>
        </w:rPr>
        <w:t xml:space="preserve"> </w:t>
      </w:r>
    </w:p>
    <w:p w14:paraId="3D3C0E53" w14:textId="41BA5776" w:rsidR="00AC169E" w:rsidRPr="00AC169E" w:rsidRDefault="005E60BA" w:rsidP="006D5388">
      <w:pPr>
        <w:jc w:val="both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At the same time</w:t>
      </w:r>
      <w:r w:rsidR="00535C2C">
        <w:rPr>
          <w:color w:val="000000"/>
          <w:sz w:val="24"/>
          <w:szCs w:val="24"/>
        </w:rPr>
        <w:t xml:space="preserve">, house prices </w:t>
      </w:r>
      <w:r>
        <w:rPr>
          <w:color w:val="000000"/>
          <w:sz w:val="24"/>
          <w:szCs w:val="24"/>
        </w:rPr>
        <w:t xml:space="preserve">have been supported – or prevented from dropping further – as a result of </w:t>
      </w:r>
      <w:hyperlink r:id="rId10" w:tgtFrame="_blank" w:history="1">
        <w:r w:rsidR="00D153F4" w:rsidRPr="008828D0">
          <w:rPr>
            <w:rStyle w:val="Hyperlink"/>
            <w:sz w:val="24"/>
            <w:szCs w:val="24"/>
          </w:rPr>
          <w:t>planning restrictions</w:t>
        </w:r>
      </w:hyperlink>
      <w:r w:rsidR="00AC169E" w:rsidRPr="008828D0">
        <w:rPr>
          <w:color w:val="000000"/>
          <w:sz w:val="24"/>
          <w:szCs w:val="24"/>
        </w:rPr>
        <w:t> and</w:t>
      </w:r>
      <w:r w:rsidR="0052616C">
        <w:rPr>
          <w:color w:val="000000"/>
          <w:sz w:val="24"/>
          <w:szCs w:val="24"/>
        </w:rPr>
        <w:t xml:space="preserve"> </w:t>
      </w:r>
      <w:hyperlink r:id="rId11" w:history="1">
        <w:r w:rsidR="0052616C" w:rsidRPr="00DA0C2D">
          <w:rPr>
            <w:rStyle w:val="Hyperlink"/>
            <w:sz w:val="24"/>
            <w:szCs w:val="24"/>
          </w:rPr>
          <w:t>lower</w:t>
        </w:r>
        <w:r>
          <w:rPr>
            <w:rStyle w:val="Hyperlink"/>
            <w:sz w:val="24"/>
            <w:szCs w:val="24"/>
          </w:rPr>
          <w:t xml:space="preserve"> numbers of</w:t>
        </w:r>
        <w:r w:rsidR="0052616C" w:rsidRPr="00DA0C2D">
          <w:rPr>
            <w:rStyle w:val="Hyperlink"/>
            <w:sz w:val="24"/>
            <w:szCs w:val="24"/>
          </w:rPr>
          <w:t xml:space="preserve"> residential building projects in the construction sector</w:t>
        </w:r>
      </w:hyperlink>
      <w:r>
        <w:rPr>
          <w:color w:val="000000"/>
          <w:sz w:val="24"/>
          <w:szCs w:val="24"/>
        </w:rPr>
        <w:t>.</w:t>
      </w:r>
      <w:r w:rsidR="00AC222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</w:t>
      </w:r>
      <w:r w:rsidR="00AC2227">
        <w:rPr>
          <w:color w:val="000000"/>
          <w:sz w:val="24"/>
          <w:szCs w:val="24"/>
        </w:rPr>
        <w:t xml:space="preserve">oth of </w:t>
      </w:r>
      <w:r>
        <w:rPr>
          <w:color w:val="000000"/>
          <w:sz w:val="24"/>
          <w:szCs w:val="24"/>
        </w:rPr>
        <w:t xml:space="preserve">these factors </w:t>
      </w:r>
      <w:r w:rsidR="00AC169E" w:rsidRPr="008828D0">
        <w:rPr>
          <w:color w:val="000000"/>
          <w:sz w:val="24"/>
          <w:szCs w:val="24"/>
        </w:rPr>
        <w:t>ha</w:t>
      </w:r>
      <w:r w:rsidR="00DA6785">
        <w:rPr>
          <w:color w:val="000000"/>
          <w:sz w:val="24"/>
          <w:szCs w:val="24"/>
        </w:rPr>
        <w:t>ve</w:t>
      </w:r>
      <w:r w:rsidR="00AC169E" w:rsidRPr="008828D0">
        <w:rPr>
          <w:color w:val="000000"/>
          <w:sz w:val="24"/>
          <w:szCs w:val="24"/>
        </w:rPr>
        <w:t xml:space="preserve"> had the knock-on effect of keeping the supply of new homes tight and prices elevated</w:t>
      </w:r>
      <w:r w:rsidR="006F0759">
        <w:rPr>
          <w:color w:val="000000"/>
          <w:sz w:val="24"/>
          <w:szCs w:val="24"/>
        </w:rPr>
        <w:t>.</w:t>
      </w:r>
    </w:p>
    <w:p w14:paraId="43FE4D8F" w14:textId="4B1DF26B" w:rsidR="00D24E07" w:rsidRDefault="005B15DA" w:rsidP="00D24E07">
      <w:pPr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What has happened to interest rates</w:t>
      </w:r>
      <w:r w:rsidR="005E60BA">
        <w:rPr>
          <w:b/>
          <w:bCs/>
          <w:color w:val="000000"/>
          <w:sz w:val="28"/>
          <w:szCs w:val="28"/>
        </w:rPr>
        <w:t xml:space="preserve">? </w:t>
      </w:r>
    </w:p>
    <w:p w14:paraId="0DF244C3" w14:textId="468F29CF" w:rsidR="00ED34A1" w:rsidDel="005E60BA" w:rsidRDefault="00ED34A1" w:rsidP="00D24E07">
      <w:pPr>
        <w:jc w:val="both"/>
        <w:rPr>
          <w:color w:val="000000"/>
          <w:sz w:val="24"/>
          <w:szCs w:val="24"/>
        </w:rPr>
      </w:pPr>
    </w:p>
    <w:p w14:paraId="2244B034" w14:textId="7D43BE44" w:rsidR="00ED34A1" w:rsidDel="005E60BA" w:rsidRDefault="00ED34A1" w:rsidP="00ED34A1">
      <w:pPr>
        <w:ind w:left="720"/>
        <w:jc w:val="center"/>
        <w:rPr>
          <w:color w:val="000000"/>
          <w:sz w:val="24"/>
          <w:szCs w:val="24"/>
        </w:rPr>
      </w:pPr>
    </w:p>
    <w:p w14:paraId="402879AE" w14:textId="1E6611AD" w:rsidR="00EA747A" w:rsidDel="005E60BA" w:rsidRDefault="00EA747A" w:rsidP="00077193">
      <w:pPr>
        <w:jc w:val="both"/>
        <w:rPr>
          <w:color w:val="000000"/>
          <w:sz w:val="24"/>
          <w:szCs w:val="24"/>
        </w:rPr>
      </w:pPr>
    </w:p>
    <w:p w14:paraId="6BD0EA4A" w14:textId="08C46175" w:rsidR="001967D3" w:rsidRDefault="005E60BA" w:rsidP="00077193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May 2023, the Bank of England increased </w:t>
      </w:r>
      <w:r w:rsidR="004E49C1">
        <w:rPr>
          <w:color w:val="000000"/>
          <w:sz w:val="24"/>
          <w:szCs w:val="24"/>
        </w:rPr>
        <w:t xml:space="preserve">its </w:t>
      </w:r>
      <w:r>
        <w:rPr>
          <w:color w:val="000000"/>
          <w:sz w:val="24"/>
          <w:szCs w:val="24"/>
        </w:rPr>
        <w:t>policy interest rate by a further 0.25 percentage points to 4.5%, the highest it has been since the global financ</w:t>
      </w:r>
      <w:r w:rsidR="004E49C1">
        <w:rPr>
          <w:color w:val="000000"/>
          <w:sz w:val="24"/>
          <w:szCs w:val="24"/>
        </w:rPr>
        <w:t>ial</w:t>
      </w:r>
      <w:r>
        <w:rPr>
          <w:color w:val="000000"/>
          <w:sz w:val="24"/>
          <w:szCs w:val="24"/>
        </w:rPr>
        <w:t xml:space="preserve"> crisis </w:t>
      </w:r>
      <w:r w:rsidR="004E49C1">
        <w:rPr>
          <w:color w:val="000000"/>
          <w:sz w:val="24"/>
          <w:szCs w:val="24"/>
        </w:rPr>
        <w:t xml:space="preserve">of 2007-09 </w:t>
      </w:r>
      <w:r>
        <w:rPr>
          <w:color w:val="000000"/>
          <w:sz w:val="24"/>
          <w:szCs w:val="24"/>
        </w:rPr>
        <w:t>(see Figure 2). This comes i</w:t>
      </w:r>
      <w:r w:rsidR="0066563B">
        <w:rPr>
          <w:color w:val="000000"/>
          <w:sz w:val="24"/>
          <w:szCs w:val="24"/>
        </w:rPr>
        <w:t xml:space="preserve">n response to </w:t>
      </w:r>
      <w:r w:rsidR="00DA6785">
        <w:rPr>
          <w:color w:val="000000"/>
          <w:sz w:val="24"/>
          <w:szCs w:val="24"/>
        </w:rPr>
        <w:t xml:space="preserve">continued </w:t>
      </w:r>
      <w:r w:rsidR="00370D2C">
        <w:rPr>
          <w:color w:val="000000"/>
          <w:sz w:val="24"/>
          <w:szCs w:val="24"/>
        </w:rPr>
        <w:t xml:space="preserve">double-digit </w:t>
      </w:r>
      <w:r w:rsidR="00DA6785">
        <w:rPr>
          <w:color w:val="000000"/>
          <w:sz w:val="24"/>
          <w:szCs w:val="24"/>
        </w:rPr>
        <w:t xml:space="preserve">annual general price </w:t>
      </w:r>
      <w:r w:rsidR="00370D2C">
        <w:rPr>
          <w:color w:val="000000"/>
          <w:sz w:val="24"/>
          <w:szCs w:val="24"/>
        </w:rPr>
        <w:t xml:space="preserve">inflation in March and elevated </w:t>
      </w:r>
      <w:commentRangeStart w:id="0"/>
      <w:r w:rsidR="00370D2C">
        <w:rPr>
          <w:color w:val="000000"/>
          <w:sz w:val="24"/>
          <w:szCs w:val="24"/>
        </w:rPr>
        <w:t>core</w:t>
      </w:r>
      <w:commentRangeEnd w:id="0"/>
      <w:r w:rsidR="005B15DA">
        <w:rPr>
          <w:rStyle w:val="CommentReference"/>
        </w:rPr>
        <w:commentReference w:id="0"/>
      </w:r>
      <w:r w:rsidR="00370D2C">
        <w:rPr>
          <w:color w:val="000000"/>
          <w:sz w:val="24"/>
          <w:szCs w:val="24"/>
        </w:rPr>
        <w:t xml:space="preserve"> inflation</w:t>
      </w:r>
      <w:r w:rsidR="001967D3">
        <w:rPr>
          <w:color w:val="000000"/>
          <w:sz w:val="24"/>
          <w:szCs w:val="24"/>
        </w:rPr>
        <w:t xml:space="preserve"> (see Figure 1)</w:t>
      </w:r>
      <w:r w:rsidR="009716BD">
        <w:rPr>
          <w:color w:val="000000"/>
          <w:sz w:val="24"/>
          <w:szCs w:val="24"/>
        </w:rPr>
        <w:t xml:space="preserve">. </w:t>
      </w:r>
      <w:ins w:id="1" w:author="Urvish Patel" w:date="2023-06-19T15:39:00Z">
        <w:r w:rsidR="00DA555B">
          <w:rPr>
            <w:color w:val="000000"/>
            <w:sz w:val="24"/>
            <w:szCs w:val="24"/>
          </w:rPr>
          <w:t>The difference between headline CPI inflation and core inflation</w:t>
        </w:r>
        <w:r w:rsidR="00DA555B">
          <w:rPr>
            <w:color w:val="000000"/>
            <w:sz w:val="24"/>
            <w:szCs w:val="24"/>
          </w:rPr>
          <w:t xml:space="preserve"> is that core inflation excludes volatile food and energy prices </w:t>
        </w:r>
      </w:ins>
      <w:ins w:id="2" w:author="Urvish Patel" w:date="2023-06-19T15:40:00Z">
        <w:r w:rsidR="00DA555B">
          <w:rPr>
            <w:color w:val="000000"/>
            <w:sz w:val="24"/>
            <w:szCs w:val="24"/>
          </w:rPr>
          <w:t>in its calculation.</w:t>
        </w:r>
      </w:ins>
    </w:p>
    <w:p w14:paraId="48B9102B" w14:textId="3BCFC564" w:rsidR="00470F91" w:rsidRDefault="0007254B" w:rsidP="00077193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interest rate</w:t>
      </w:r>
      <w:r w:rsidR="002B67B4">
        <w:rPr>
          <w:color w:val="000000"/>
          <w:sz w:val="24"/>
          <w:szCs w:val="24"/>
        </w:rPr>
        <w:t xml:space="preserve"> rise</w:t>
      </w:r>
      <w:r>
        <w:rPr>
          <w:color w:val="000000"/>
          <w:sz w:val="24"/>
          <w:szCs w:val="24"/>
        </w:rPr>
        <w:t xml:space="preserve"> w</w:t>
      </w:r>
      <w:r w:rsidR="00DA6785">
        <w:rPr>
          <w:color w:val="000000"/>
          <w:sz w:val="24"/>
          <w:szCs w:val="24"/>
        </w:rPr>
        <w:t>as</w:t>
      </w:r>
      <w:r>
        <w:rPr>
          <w:color w:val="000000"/>
          <w:sz w:val="24"/>
          <w:szCs w:val="24"/>
        </w:rPr>
        <w:t xml:space="preserve"> warranted to ensure that </w:t>
      </w:r>
      <w:r w:rsidR="00DA6785">
        <w:rPr>
          <w:color w:val="000000"/>
          <w:sz w:val="24"/>
          <w:szCs w:val="24"/>
        </w:rPr>
        <w:t>the Bank</w:t>
      </w:r>
      <w:r>
        <w:rPr>
          <w:color w:val="000000"/>
          <w:sz w:val="24"/>
          <w:szCs w:val="24"/>
        </w:rPr>
        <w:t xml:space="preserve"> continue</w:t>
      </w:r>
      <w:r w:rsidR="00DA6785">
        <w:rPr>
          <w:color w:val="000000"/>
          <w:sz w:val="24"/>
          <w:szCs w:val="24"/>
        </w:rPr>
        <w:t>d</w:t>
      </w:r>
      <w:r>
        <w:rPr>
          <w:color w:val="000000"/>
          <w:sz w:val="24"/>
          <w:szCs w:val="24"/>
        </w:rPr>
        <w:t xml:space="preserve"> to fight the </w:t>
      </w:r>
      <w:commentRangeStart w:id="3"/>
      <w:r>
        <w:rPr>
          <w:color w:val="000000"/>
          <w:sz w:val="24"/>
          <w:szCs w:val="24"/>
        </w:rPr>
        <w:t>persistence in inflation</w:t>
      </w:r>
      <w:r w:rsidR="00B17DEB">
        <w:rPr>
          <w:color w:val="000000"/>
          <w:sz w:val="24"/>
          <w:szCs w:val="24"/>
        </w:rPr>
        <w:t xml:space="preserve"> and </w:t>
      </w:r>
      <w:r w:rsidR="00A275A1">
        <w:rPr>
          <w:color w:val="000000"/>
          <w:sz w:val="24"/>
          <w:szCs w:val="24"/>
        </w:rPr>
        <w:t xml:space="preserve">prevent </w:t>
      </w:r>
      <w:r w:rsidR="00DA6785">
        <w:rPr>
          <w:color w:val="000000"/>
          <w:sz w:val="24"/>
          <w:szCs w:val="24"/>
        </w:rPr>
        <w:t xml:space="preserve">a </w:t>
      </w:r>
      <w:r w:rsidR="00A275A1">
        <w:rPr>
          <w:color w:val="000000"/>
          <w:sz w:val="24"/>
          <w:szCs w:val="24"/>
        </w:rPr>
        <w:t>de-</w:t>
      </w:r>
      <w:r w:rsidR="00B17DEB">
        <w:rPr>
          <w:color w:val="000000"/>
          <w:sz w:val="24"/>
          <w:szCs w:val="24"/>
        </w:rPr>
        <w:t>anchor</w:t>
      </w:r>
      <w:r w:rsidR="00A275A1">
        <w:rPr>
          <w:color w:val="000000"/>
          <w:sz w:val="24"/>
          <w:szCs w:val="24"/>
        </w:rPr>
        <w:t xml:space="preserve">ing </w:t>
      </w:r>
      <w:r w:rsidR="00B17DEB">
        <w:rPr>
          <w:color w:val="000000"/>
          <w:sz w:val="24"/>
          <w:szCs w:val="24"/>
        </w:rPr>
        <w:t xml:space="preserve">inflation expectations. </w:t>
      </w:r>
      <w:commentRangeEnd w:id="3"/>
      <w:r w:rsidR="002B67B4">
        <w:rPr>
          <w:rStyle w:val="CommentReference"/>
        </w:rPr>
        <w:commentReference w:id="3"/>
      </w:r>
      <w:ins w:id="4" w:author="Urvish Patel" w:date="2023-06-19T15:43:00Z">
        <w:r w:rsidR="00024F18">
          <w:rPr>
            <w:color w:val="000000"/>
            <w:sz w:val="24"/>
            <w:szCs w:val="24"/>
          </w:rPr>
          <w:t>Anchoring inflation expectations is key for price stability. It is vital for Central Banks to ma</w:t>
        </w:r>
      </w:ins>
      <w:ins w:id="5" w:author="Urvish Patel" w:date="2023-06-19T15:44:00Z">
        <w:r w:rsidR="00024F18">
          <w:rPr>
            <w:color w:val="000000"/>
            <w:sz w:val="24"/>
            <w:szCs w:val="24"/>
          </w:rPr>
          <w:t xml:space="preserve">ke sure the markets expectations of future inflation in the medium- to long- term to be at 2%, </w:t>
        </w:r>
      </w:ins>
      <w:ins w:id="6" w:author="Urvish Patel" w:date="2023-06-19T15:45:00Z">
        <w:r w:rsidR="008416A2">
          <w:rPr>
            <w:color w:val="000000"/>
            <w:sz w:val="24"/>
            <w:szCs w:val="24"/>
          </w:rPr>
          <w:t xml:space="preserve">as this will prevent </w:t>
        </w:r>
      </w:ins>
      <w:ins w:id="7" w:author="Urvish Patel" w:date="2023-06-19T15:47:00Z">
        <w:r w:rsidR="008416A2">
          <w:rPr>
            <w:color w:val="000000"/>
            <w:sz w:val="24"/>
            <w:szCs w:val="24"/>
          </w:rPr>
          <w:t>temporary</w:t>
        </w:r>
      </w:ins>
      <w:ins w:id="8" w:author="Urvish Patel" w:date="2023-06-19T15:45:00Z">
        <w:r w:rsidR="008416A2">
          <w:rPr>
            <w:color w:val="000000"/>
            <w:sz w:val="24"/>
            <w:szCs w:val="24"/>
          </w:rPr>
          <w:t xml:space="preserve"> shock</w:t>
        </w:r>
      </w:ins>
      <w:ins w:id="9" w:author="Urvish Patel" w:date="2023-06-19T15:47:00Z">
        <w:r w:rsidR="008416A2">
          <w:rPr>
            <w:color w:val="000000"/>
            <w:sz w:val="24"/>
            <w:szCs w:val="24"/>
          </w:rPr>
          <w:t>s</w:t>
        </w:r>
      </w:ins>
      <w:ins w:id="10" w:author="Urvish Patel" w:date="2023-06-19T15:45:00Z">
        <w:r w:rsidR="008416A2">
          <w:rPr>
            <w:color w:val="000000"/>
            <w:sz w:val="24"/>
            <w:szCs w:val="24"/>
          </w:rPr>
          <w:t xml:space="preserve"> which </w:t>
        </w:r>
      </w:ins>
      <w:ins w:id="11" w:author="Urvish Patel" w:date="2023-06-19T15:46:00Z">
        <w:r w:rsidR="008416A2">
          <w:rPr>
            <w:color w:val="000000"/>
            <w:sz w:val="24"/>
            <w:szCs w:val="24"/>
          </w:rPr>
          <w:t xml:space="preserve">increases inflation from </w:t>
        </w:r>
      </w:ins>
      <w:ins w:id="12" w:author="Urvish Patel" w:date="2023-06-19T15:47:00Z">
        <w:r w:rsidR="008416A2">
          <w:rPr>
            <w:color w:val="000000"/>
            <w:sz w:val="24"/>
            <w:szCs w:val="24"/>
          </w:rPr>
          <w:t xml:space="preserve">affecting price and wage setting </w:t>
        </w:r>
      </w:ins>
      <w:ins w:id="13" w:author="Urvish Patel" w:date="2023-06-19T15:50:00Z">
        <w:r w:rsidR="00166578">
          <w:rPr>
            <w:color w:val="000000"/>
            <w:sz w:val="24"/>
            <w:szCs w:val="24"/>
          </w:rPr>
          <w:t xml:space="preserve">for a prolonged period of time. </w:t>
        </w:r>
      </w:ins>
      <w:ins w:id="14" w:author="Urvish Patel" w:date="2023-06-19T15:51:00Z">
        <w:r w:rsidR="00166578">
          <w:rPr>
            <w:color w:val="000000"/>
            <w:sz w:val="24"/>
            <w:szCs w:val="24"/>
          </w:rPr>
          <w:t xml:space="preserve">For example, if a </w:t>
        </w:r>
      </w:ins>
      <w:ins w:id="15" w:author="Urvish Patel" w:date="2023-06-19T15:50:00Z">
        <w:r w:rsidR="00166578">
          <w:rPr>
            <w:color w:val="000000"/>
            <w:sz w:val="24"/>
            <w:szCs w:val="24"/>
          </w:rPr>
          <w:t>firm expect</w:t>
        </w:r>
      </w:ins>
      <w:ins w:id="16" w:author="Urvish Patel" w:date="2023-06-19T15:51:00Z">
        <w:r w:rsidR="00166578">
          <w:rPr>
            <w:color w:val="000000"/>
            <w:sz w:val="24"/>
            <w:szCs w:val="24"/>
          </w:rPr>
          <w:t>s</w:t>
        </w:r>
      </w:ins>
      <w:ins w:id="17" w:author="Urvish Patel" w:date="2023-06-19T15:50:00Z">
        <w:r w:rsidR="00166578">
          <w:rPr>
            <w:color w:val="000000"/>
            <w:sz w:val="24"/>
            <w:szCs w:val="24"/>
          </w:rPr>
          <w:t xml:space="preserve"> inflation </w:t>
        </w:r>
      </w:ins>
      <w:ins w:id="18" w:author="Urvish Patel" w:date="2023-06-19T15:51:00Z">
        <w:r w:rsidR="00166578">
          <w:rPr>
            <w:color w:val="000000"/>
            <w:sz w:val="24"/>
            <w:szCs w:val="24"/>
          </w:rPr>
          <w:t>to be significantly higher than 2%</w:t>
        </w:r>
      </w:ins>
      <w:ins w:id="19" w:author="Urvish Patel" w:date="2023-06-19T15:50:00Z">
        <w:r w:rsidR="00166578">
          <w:rPr>
            <w:color w:val="000000"/>
            <w:sz w:val="24"/>
            <w:szCs w:val="24"/>
          </w:rPr>
          <w:t>, they would start to increase prices now, which will lead to greater inflationary press</w:t>
        </w:r>
      </w:ins>
      <w:ins w:id="20" w:author="Urvish Patel" w:date="2023-06-19T15:51:00Z">
        <w:r w:rsidR="00166578">
          <w:rPr>
            <w:color w:val="000000"/>
            <w:sz w:val="24"/>
            <w:szCs w:val="24"/>
          </w:rPr>
          <w:t>ures.</w:t>
        </w:r>
      </w:ins>
      <w:ins w:id="21" w:author="Urvish Patel" w:date="2023-06-19T15:48:00Z">
        <w:r w:rsidR="008416A2">
          <w:rPr>
            <w:color w:val="000000"/>
            <w:sz w:val="24"/>
            <w:szCs w:val="24"/>
          </w:rPr>
          <w:t xml:space="preserve"> </w:t>
        </w:r>
      </w:ins>
      <w:r w:rsidR="002B67B4">
        <w:rPr>
          <w:color w:val="000000"/>
          <w:sz w:val="24"/>
          <w:szCs w:val="24"/>
        </w:rPr>
        <w:t>But</w:t>
      </w:r>
      <w:r>
        <w:rPr>
          <w:color w:val="000000"/>
          <w:sz w:val="24"/>
          <w:szCs w:val="24"/>
        </w:rPr>
        <w:t xml:space="preserve"> at the same time, with the UK economy stagnating, this </w:t>
      </w:r>
      <w:r w:rsidR="00DA6785">
        <w:rPr>
          <w:color w:val="000000"/>
          <w:sz w:val="24"/>
          <w:szCs w:val="24"/>
        </w:rPr>
        <w:t xml:space="preserve">action </w:t>
      </w:r>
      <w:r>
        <w:rPr>
          <w:color w:val="000000"/>
          <w:sz w:val="24"/>
          <w:szCs w:val="24"/>
        </w:rPr>
        <w:t xml:space="preserve">may </w:t>
      </w:r>
      <w:r w:rsidR="002B67B4">
        <w:rPr>
          <w:color w:val="000000"/>
          <w:sz w:val="24"/>
          <w:szCs w:val="24"/>
        </w:rPr>
        <w:t xml:space="preserve">dampen </w:t>
      </w:r>
      <w:r>
        <w:rPr>
          <w:color w:val="000000"/>
          <w:sz w:val="24"/>
          <w:szCs w:val="24"/>
        </w:rPr>
        <w:t xml:space="preserve">consumer spending and </w:t>
      </w:r>
      <w:r w:rsidR="002B67B4">
        <w:rPr>
          <w:color w:val="000000"/>
          <w:sz w:val="24"/>
          <w:szCs w:val="24"/>
        </w:rPr>
        <w:t xml:space="preserve">risk </w:t>
      </w:r>
      <w:r>
        <w:rPr>
          <w:color w:val="000000"/>
          <w:sz w:val="24"/>
          <w:szCs w:val="24"/>
        </w:rPr>
        <w:t>caus</w:t>
      </w:r>
      <w:r w:rsidR="002B67B4">
        <w:rPr>
          <w:color w:val="000000"/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macroeconomic instability. </w:t>
      </w:r>
    </w:p>
    <w:p w14:paraId="7EAE220D" w14:textId="77777777" w:rsidR="005E60BA" w:rsidRDefault="005E60BA" w:rsidP="00077193">
      <w:pPr>
        <w:jc w:val="both"/>
        <w:rPr>
          <w:color w:val="000000"/>
          <w:sz w:val="24"/>
          <w:szCs w:val="24"/>
        </w:rPr>
      </w:pPr>
    </w:p>
    <w:p w14:paraId="795D4428" w14:textId="78A9AD78" w:rsidR="005E60BA" w:rsidRDefault="005E60BA" w:rsidP="005E60BA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Figure </w:t>
      </w:r>
      <w:r w:rsidR="002B67B4"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: Annual </w:t>
      </w:r>
      <w:r w:rsidR="002B67B4">
        <w:rPr>
          <w:color w:val="000000"/>
          <w:sz w:val="24"/>
          <w:szCs w:val="24"/>
        </w:rPr>
        <w:t>consumer price index (</w:t>
      </w:r>
      <w:r>
        <w:rPr>
          <w:color w:val="000000"/>
          <w:sz w:val="24"/>
          <w:szCs w:val="24"/>
        </w:rPr>
        <w:t>CPI</w:t>
      </w:r>
      <w:r w:rsidR="002B67B4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and </w:t>
      </w:r>
      <w:r w:rsidR="002B67B4">
        <w:rPr>
          <w:color w:val="000000"/>
          <w:sz w:val="24"/>
          <w:szCs w:val="24"/>
        </w:rPr>
        <w:t>c</w:t>
      </w:r>
      <w:r>
        <w:rPr>
          <w:color w:val="000000"/>
          <w:sz w:val="24"/>
          <w:szCs w:val="24"/>
        </w:rPr>
        <w:t>ore CPI inflation in the UK</w:t>
      </w:r>
      <w:r w:rsidR="002B67B4">
        <w:rPr>
          <w:color w:val="000000"/>
          <w:sz w:val="24"/>
          <w:szCs w:val="24"/>
        </w:rPr>
        <w:t>, 2013-23</w:t>
      </w:r>
    </w:p>
    <w:p w14:paraId="0A0CA0E7" w14:textId="77777777" w:rsidR="005E60BA" w:rsidRDefault="006909E8" w:rsidP="005E60BA">
      <w:pPr>
        <w:ind w:left="720"/>
        <w:jc w:val="center"/>
        <w:rPr>
          <w:color w:val="000000"/>
          <w:sz w:val="24"/>
          <w:szCs w:val="24"/>
        </w:rPr>
      </w:pPr>
      <w:r w:rsidRPr="009C1C04">
        <w:rPr>
          <w:noProof/>
          <w:color w:val="000000"/>
          <w:sz w:val="24"/>
          <w:szCs w:val="24"/>
          <w:lang w:val="en-US"/>
        </w:rPr>
        <w:drawing>
          <wp:inline distT="0" distB="0" distL="0" distR="0" wp14:anchorId="712BE375" wp14:editId="3BC1EEEC">
            <wp:extent cx="4079631" cy="2555826"/>
            <wp:effectExtent l="0" t="0" r="0" b="0"/>
            <wp:docPr id="271086526" name="Picture 271086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616" cy="25570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8586D3" w14:textId="77777777" w:rsidR="005E60BA" w:rsidRDefault="005E60BA" w:rsidP="005E60BA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Source: O</w:t>
      </w:r>
      <w:r w:rsidR="002B67B4">
        <w:rPr>
          <w:color w:val="000000"/>
          <w:sz w:val="24"/>
          <w:szCs w:val="24"/>
        </w:rPr>
        <w:t xml:space="preserve">ffice for </w:t>
      </w:r>
      <w:r>
        <w:rPr>
          <w:color w:val="000000"/>
          <w:sz w:val="24"/>
          <w:szCs w:val="24"/>
        </w:rPr>
        <w:t>N</w:t>
      </w:r>
      <w:r w:rsidR="002B67B4">
        <w:rPr>
          <w:color w:val="000000"/>
          <w:sz w:val="24"/>
          <w:szCs w:val="24"/>
        </w:rPr>
        <w:t xml:space="preserve">ational </w:t>
      </w:r>
      <w:r>
        <w:rPr>
          <w:color w:val="000000"/>
          <w:sz w:val="24"/>
          <w:szCs w:val="24"/>
        </w:rPr>
        <w:t>S</w:t>
      </w:r>
      <w:r w:rsidR="002B67B4">
        <w:rPr>
          <w:color w:val="000000"/>
          <w:sz w:val="24"/>
          <w:szCs w:val="24"/>
        </w:rPr>
        <w:t>tatistics (ONS)</w:t>
      </w:r>
    </w:p>
    <w:p w14:paraId="1A921C61" w14:textId="77777777" w:rsidR="005E60BA" w:rsidRDefault="005E60BA" w:rsidP="00077193">
      <w:pPr>
        <w:jc w:val="both"/>
        <w:rPr>
          <w:color w:val="000000"/>
          <w:sz w:val="24"/>
          <w:szCs w:val="24"/>
        </w:rPr>
      </w:pPr>
    </w:p>
    <w:p w14:paraId="725772E7" w14:textId="77777777" w:rsidR="00EA747A" w:rsidRDefault="00EA747A" w:rsidP="00077193">
      <w:pPr>
        <w:jc w:val="both"/>
        <w:rPr>
          <w:color w:val="000000"/>
          <w:sz w:val="24"/>
          <w:szCs w:val="24"/>
        </w:rPr>
      </w:pPr>
    </w:p>
    <w:p w14:paraId="1FDFF491" w14:textId="2E73BCD5" w:rsidR="00DD3933" w:rsidRDefault="00EA747A" w:rsidP="009C1C0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Fig</w:t>
      </w:r>
      <w:r w:rsidR="00262A8F">
        <w:rPr>
          <w:color w:val="000000"/>
          <w:sz w:val="24"/>
          <w:szCs w:val="24"/>
        </w:rPr>
        <w:t>ure</w:t>
      </w:r>
      <w:r>
        <w:rPr>
          <w:color w:val="000000"/>
          <w:sz w:val="24"/>
          <w:szCs w:val="24"/>
        </w:rPr>
        <w:t xml:space="preserve"> </w:t>
      </w:r>
      <w:r w:rsidR="002B67B4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: </w:t>
      </w:r>
      <w:r w:rsidR="000E4829">
        <w:rPr>
          <w:color w:val="000000"/>
          <w:sz w:val="24"/>
          <w:szCs w:val="24"/>
        </w:rPr>
        <w:t xml:space="preserve">Bank of England </w:t>
      </w:r>
      <w:r w:rsidR="002B67B4">
        <w:rPr>
          <w:color w:val="000000"/>
          <w:sz w:val="24"/>
          <w:szCs w:val="24"/>
        </w:rPr>
        <w:t>b</w:t>
      </w:r>
      <w:r w:rsidR="000E4829">
        <w:rPr>
          <w:color w:val="000000"/>
          <w:sz w:val="24"/>
          <w:szCs w:val="24"/>
        </w:rPr>
        <w:t xml:space="preserve">ase </w:t>
      </w:r>
      <w:r w:rsidR="002B67B4">
        <w:rPr>
          <w:color w:val="000000"/>
          <w:sz w:val="24"/>
          <w:szCs w:val="24"/>
        </w:rPr>
        <w:t>r</w:t>
      </w:r>
      <w:r>
        <w:rPr>
          <w:color w:val="000000"/>
          <w:sz w:val="24"/>
          <w:szCs w:val="24"/>
        </w:rPr>
        <w:t>ate</w:t>
      </w:r>
      <w:r w:rsidR="002E0AEB">
        <w:rPr>
          <w:color w:val="000000"/>
          <w:sz w:val="24"/>
          <w:szCs w:val="24"/>
        </w:rPr>
        <w:t>, 2004-23</w:t>
      </w:r>
    </w:p>
    <w:p w14:paraId="6DB620AF" w14:textId="77777777" w:rsidR="00ED34A1" w:rsidRDefault="000E4829" w:rsidP="000E4829">
      <w:pPr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US"/>
        </w:rPr>
        <w:drawing>
          <wp:inline distT="0" distB="0" distL="0" distR="0" wp14:anchorId="19F7B179" wp14:editId="4E602B59">
            <wp:extent cx="3804285" cy="2353310"/>
            <wp:effectExtent l="0" t="0" r="5715" b="8890"/>
            <wp:docPr id="4232372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10DABF" w14:textId="77777777" w:rsidR="00ED34A1" w:rsidRDefault="00ED34A1" w:rsidP="00077193">
      <w:pPr>
        <w:jc w:val="both"/>
        <w:rPr>
          <w:color w:val="000000"/>
          <w:sz w:val="24"/>
          <w:szCs w:val="24"/>
        </w:rPr>
      </w:pPr>
    </w:p>
    <w:p w14:paraId="44A4D749" w14:textId="77777777" w:rsidR="00ED34A1" w:rsidRDefault="000E4829" w:rsidP="00077193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Source: Bank of England</w:t>
      </w:r>
    </w:p>
    <w:p w14:paraId="02E3D5C7" w14:textId="77777777" w:rsidR="000E4829" w:rsidRDefault="000E4829" w:rsidP="00077193">
      <w:pPr>
        <w:jc w:val="both"/>
        <w:rPr>
          <w:color w:val="000000"/>
          <w:sz w:val="24"/>
          <w:szCs w:val="24"/>
        </w:rPr>
      </w:pPr>
    </w:p>
    <w:p w14:paraId="798CE6FE" w14:textId="29201185" w:rsidR="005B15DA" w:rsidRDefault="00A275A1" w:rsidP="00077193">
      <w:pPr>
        <w:jc w:val="both"/>
        <w:rPr>
          <w:rFonts w:ascii="Roboto" w:hAnsi="Roboto"/>
          <w:color w:val="4A4A4A"/>
          <w:sz w:val="27"/>
          <w:szCs w:val="27"/>
        </w:rPr>
      </w:pPr>
      <w:r>
        <w:rPr>
          <w:color w:val="000000"/>
          <w:sz w:val="24"/>
          <w:szCs w:val="24"/>
        </w:rPr>
        <w:t xml:space="preserve">The </w:t>
      </w:r>
      <w:r w:rsidR="0007254B">
        <w:rPr>
          <w:color w:val="000000"/>
          <w:sz w:val="24"/>
          <w:szCs w:val="24"/>
        </w:rPr>
        <w:t>B</w:t>
      </w:r>
      <w:r w:rsidR="005B15DA">
        <w:rPr>
          <w:color w:val="000000"/>
          <w:sz w:val="24"/>
          <w:szCs w:val="24"/>
        </w:rPr>
        <w:t xml:space="preserve">ank </w:t>
      </w:r>
      <w:r>
        <w:rPr>
          <w:color w:val="000000"/>
          <w:sz w:val="24"/>
          <w:szCs w:val="24"/>
        </w:rPr>
        <w:t>o</w:t>
      </w:r>
      <w:r w:rsidR="005B15DA">
        <w:rPr>
          <w:color w:val="000000"/>
          <w:sz w:val="24"/>
          <w:szCs w:val="24"/>
        </w:rPr>
        <w:t xml:space="preserve">f </w:t>
      </w:r>
      <w:r>
        <w:rPr>
          <w:color w:val="000000"/>
          <w:sz w:val="24"/>
          <w:szCs w:val="24"/>
        </w:rPr>
        <w:t>E</w:t>
      </w:r>
      <w:r w:rsidR="005B15DA">
        <w:rPr>
          <w:color w:val="000000"/>
          <w:sz w:val="24"/>
          <w:szCs w:val="24"/>
        </w:rPr>
        <w:t>ngland</w:t>
      </w:r>
      <w:r w:rsidR="0007254B">
        <w:rPr>
          <w:color w:val="000000"/>
          <w:sz w:val="24"/>
          <w:szCs w:val="24"/>
        </w:rPr>
        <w:t xml:space="preserve"> expects inflation to fall back to its target of 2% at the start of 2025, </w:t>
      </w:r>
      <w:r w:rsidR="0007254B" w:rsidRPr="005B15DA">
        <w:rPr>
          <w:sz w:val="24"/>
          <w:szCs w:val="24"/>
        </w:rPr>
        <w:t xml:space="preserve">moving closer to </w:t>
      </w:r>
      <w:hyperlink r:id="rId17" w:history="1">
        <w:r w:rsidR="0007254B" w:rsidRPr="005B15DA">
          <w:rPr>
            <w:rStyle w:val="Hyperlink"/>
            <w:sz w:val="24"/>
            <w:szCs w:val="24"/>
          </w:rPr>
          <w:t xml:space="preserve">the </w:t>
        </w:r>
        <w:r w:rsidRPr="005B15DA">
          <w:rPr>
            <w:rStyle w:val="Hyperlink"/>
            <w:sz w:val="24"/>
            <w:szCs w:val="24"/>
          </w:rPr>
          <w:t xml:space="preserve">view </w:t>
        </w:r>
        <w:r w:rsidR="00DA6785" w:rsidRPr="005B15DA">
          <w:rPr>
            <w:rStyle w:val="Hyperlink"/>
            <w:sz w:val="24"/>
            <w:szCs w:val="24"/>
          </w:rPr>
          <w:t xml:space="preserve">that </w:t>
        </w:r>
        <w:r w:rsidRPr="005B15DA">
          <w:rPr>
            <w:rStyle w:val="Hyperlink"/>
            <w:sz w:val="24"/>
            <w:szCs w:val="24"/>
          </w:rPr>
          <w:t xml:space="preserve">the </w:t>
        </w:r>
        <w:r w:rsidR="0007254B" w:rsidRPr="005B15DA">
          <w:rPr>
            <w:rStyle w:val="Hyperlink"/>
            <w:sz w:val="24"/>
            <w:szCs w:val="24"/>
          </w:rPr>
          <w:t>National Institute of Economic and Social Research (NIESR)</w:t>
        </w:r>
      </w:hyperlink>
      <w:r w:rsidRPr="005B15DA">
        <w:rPr>
          <w:sz w:val="24"/>
          <w:szCs w:val="24"/>
        </w:rPr>
        <w:t xml:space="preserve"> ha</w:t>
      </w:r>
      <w:r w:rsidR="00DA6785" w:rsidRPr="005B15DA">
        <w:rPr>
          <w:sz w:val="24"/>
          <w:szCs w:val="24"/>
        </w:rPr>
        <w:t>s</w:t>
      </w:r>
      <w:r w:rsidRPr="005B15DA">
        <w:rPr>
          <w:sz w:val="24"/>
          <w:szCs w:val="24"/>
        </w:rPr>
        <w:t xml:space="preserve"> had for a while now</w:t>
      </w:r>
      <w:r w:rsidR="009716BD" w:rsidRPr="005B15DA">
        <w:rPr>
          <w:sz w:val="24"/>
          <w:szCs w:val="24"/>
        </w:rPr>
        <w:t>.</w:t>
      </w:r>
      <w:r w:rsidR="00491147" w:rsidRPr="00491147">
        <w:rPr>
          <w:rFonts w:ascii="Roboto" w:hAnsi="Roboto"/>
          <w:color w:val="4A4A4A"/>
          <w:sz w:val="27"/>
          <w:szCs w:val="27"/>
        </w:rPr>
        <w:t xml:space="preserve"> </w:t>
      </w:r>
    </w:p>
    <w:p w14:paraId="2D8684DB" w14:textId="3C5D3755" w:rsidR="005B15DA" w:rsidRDefault="00F275EE" w:rsidP="00077193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Given </w:t>
      </w:r>
      <w:r w:rsidR="005B15DA">
        <w:rPr>
          <w:color w:val="000000"/>
          <w:sz w:val="24"/>
          <w:szCs w:val="24"/>
        </w:rPr>
        <w:t xml:space="preserve">that </w:t>
      </w:r>
      <w:r>
        <w:rPr>
          <w:color w:val="000000"/>
          <w:sz w:val="24"/>
          <w:szCs w:val="24"/>
        </w:rPr>
        <w:t xml:space="preserve">inflation has proved to be more persistent than </w:t>
      </w:r>
      <w:r w:rsidR="00DA6785">
        <w:rPr>
          <w:color w:val="000000"/>
          <w:sz w:val="24"/>
          <w:szCs w:val="24"/>
        </w:rPr>
        <w:t xml:space="preserve">the </w:t>
      </w:r>
      <w:r w:rsidR="005B15DA">
        <w:rPr>
          <w:color w:val="000000"/>
          <w:sz w:val="24"/>
          <w:szCs w:val="24"/>
        </w:rPr>
        <w:t>Bank</w:t>
      </w:r>
      <w:r w:rsidR="00DA678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expected, this raises the</w:t>
      </w:r>
      <w:r w:rsidR="00491147" w:rsidRPr="00491147">
        <w:rPr>
          <w:color w:val="000000"/>
          <w:sz w:val="24"/>
          <w:szCs w:val="24"/>
        </w:rPr>
        <w:t xml:space="preserve"> possibility that </w:t>
      </w:r>
      <w:r w:rsidR="005B15DA">
        <w:rPr>
          <w:color w:val="000000"/>
          <w:sz w:val="24"/>
          <w:szCs w:val="24"/>
        </w:rPr>
        <w:t>b</w:t>
      </w:r>
      <w:r w:rsidR="001746DA">
        <w:rPr>
          <w:color w:val="000000"/>
          <w:sz w:val="24"/>
          <w:szCs w:val="24"/>
        </w:rPr>
        <w:t xml:space="preserve">ank </w:t>
      </w:r>
      <w:r w:rsidR="005B15DA">
        <w:rPr>
          <w:color w:val="000000"/>
          <w:sz w:val="24"/>
          <w:szCs w:val="24"/>
        </w:rPr>
        <w:t>r</w:t>
      </w:r>
      <w:r w:rsidR="001746DA">
        <w:rPr>
          <w:color w:val="000000"/>
          <w:sz w:val="24"/>
          <w:szCs w:val="24"/>
        </w:rPr>
        <w:t xml:space="preserve">ate will go higher and </w:t>
      </w:r>
      <w:r w:rsidR="005B15DA">
        <w:rPr>
          <w:color w:val="000000"/>
          <w:sz w:val="24"/>
          <w:szCs w:val="24"/>
        </w:rPr>
        <w:t xml:space="preserve">consequently that </w:t>
      </w:r>
      <w:hyperlink r:id="rId18" w:history="1">
        <w:r w:rsidR="001746DA" w:rsidRPr="001746DA">
          <w:rPr>
            <w:rStyle w:val="Hyperlink"/>
            <w:sz w:val="24"/>
            <w:szCs w:val="24"/>
          </w:rPr>
          <w:t xml:space="preserve">rate cuts could be delayed until </w:t>
        </w:r>
        <w:r w:rsidR="005B15DA">
          <w:rPr>
            <w:rStyle w:val="Hyperlink"/>
            <w:sz w:val="24"/>
            <w:szCs w:val="24"/>
          </w:rPr>
          <w:t>mid-2024 or beyond</w:t>
        </w:r>
      </w:hyperlink>
      <w:r w:rsidR="00AA1022">
        <w:rPr>
          <w:color w:val="000000"/>
          <w:sz w:val="24"/>
          <w:szCs w:val="24"/>
        </w:rPr>
        <w:t>.</w:t>
      </w:r>
      <w:r w:rsidR="00FC631D">
        <w:rPr>
          <w:color w:val="000000"/>
          <w:sz w:val="24"/>
          <w:szCs w:val="24"/>
        </w:rPr>
        <w:t xml:space="preserve"> </w:t>
      </w:r>
    </w:p>
    <w:p w14:paraId="1CA3833A" w14:textId="75EB8F84" w:rsidR="000D6F59" w:rsidRDefault="00FC631D" w:rsidP="00077193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April, annual CPI inflation in the UK </w:t>
      </w:r>
      <w:r w:rsidR="00DA6785">
        <w:rPr>
          <w:color w:val="000000"/>
          <w:sz w:val="24"/>
          <w:szCs w:val="24"/>
        </w:rPr>
        <w:t>fell</w:t>
      </w:r>
      <w:r>
        <w:rPr>
          <w:color w:val="000000"/>
          <w:sz w:val="24"/>
          <w:szCs w:val="24"/>
        </w:rPr>
        <w:t xml:space="preserve"> to 8.7%, </w:t>
      </w:r>
      <w:r w:rsidR="00DA6785">
        <w:rPr>
          <w:color w:val="000000"/>
          <w:sz w:val="24"/>
          <w:szCs w:val="24"/>
        </w:rPr>
        <w:t>as s</w:t>
      </w:r>
      <w:r w:rsidR="005B15DA">
        <w:rPr>
          <w:color w:val="000000"/>
          <w:sz w:val="24"/>
          <w:szCs w:val="24"/>
        </w:rPr>
        <w:t>ignificant</w:t>
      </w:r>
      <w:r w:rsidR="00DA6785">
        <w:rPr>
          <w:color w:val="000000"/>
          <w:sz w:val="24"/>
          <w:szCs w:val="24"/>
        </w:rPr>
        <w:t xml:space="preserve"> energy price increases </w:t>
      </w:r>
      <w:r w:rsidR="005B15DA">
        <w:rPr>
          <w:color w:val="000000"/>
          <w:sz w:val="24"/>
          <w:szCs w:val="24"/>
        </w:rPr>
        <w:t xml:space="preserve">that we saw </w:t>
      </w:r>
      <w:r w:rsidR="00DA6785">
        <w:rPr>
          <w:color w:val="000000"/>
          <w:sz w:val="24"/>
          <w:szCs w:val="24"/>
        </w:rPr>
        <w:t>a year ago dropped out of the figures</w:t>
      </w:r>
      <w:r w:rsidR="005B15DA">
        <w:rPr>
          <w:color w:val="000000"/>
          <w:sz w:val="24"/>
          <w:szCs w:val="24"/>
        </w:rPr>
        <w:t>.</w:t>
      </w:r>
      <w:r w:rsidR="00DA6785">
        <w:rPr>
          <w:color w:val="000000"/>
          <w:sz w:val="24"/>
          <w:szCs w:val="24"/>
        </w:rPr>
        <w:t xml:space="preserve"> </w:t>
      </w:r>
      <w:r w:rsidR="005B15DA">
        <w:rPr>
          <w:color w:val="000000"/>
          <w:sz w:val="24"/>
          <w:szCs w:val="24"/>
        </w:rPr>
        <w:t>B</w:t>
      </w:r>
      <w:r w:rsidR="00DA6785">
        <w:rPr>
          <w:color w:val="000000"/>
          <w:sz w:val="24"/>
          <w:szCs w:val="24"/>
        </w:rPr>
        <w:t>ut</w:t>
      </w:r>
      <w:r>
        <w:rPr>
          <w:color w:val="000000"/>
          <w:sz w:val="24"/>
          <w:szCs w:val="24"/>
        </w:rPr>
        <w:t xml:space="preserve"> core inflation accelerated further to 6.8%</w:t>
      </w:r>
      <w:r w:rsidR="005B15DA">
        <w:rPr>
          <w:color w:val="000000"/>
          <w:sz w:val="24"/>
          <w:szCs w:val="24"/>
        </w:rPr>
        <w:t xml:space="preserve"> – the </w:t>
      </w:r>
      <w:r>
        <w:rPr>
          <w:color w:val="000000"/>
          <w:sz w:val="24"/>
          <w:szCs w:val="24"/>
        </w:rPr>
        <w:t xml:space="preserve"> highest </w:t>
      </w:r>
      <w:r w:rsidR="004B3F64">
        <w:rPr>
          <w:color w:val="000000"/>
          <w:sz w:val="24"/>
          <w:szCs w:val="24"/>
        </w:rPr>
        <w:t xml:space="preserve">rate </w:t>
      </w:r>
      <w:r>
        <w:rPr>
          <w:color w:val="000000"/>
          <w:sz w:val="24"/>
          <w:szCs w:val="24"/>
        </w:rPr>
        <w:t>since March 1992</w:t>
      </w:r>
      <w:r w:rsidR="005B15DA">
        <w:rPr>
          <w:color w:val="000000"/>
          <w:sz w:val="24"/>
          <w:szCs w:val="24"/>
        </w:rPr>
        <w:t>.</w:t>
      </w:r>
    </w:p>
    <w:p w14:paraId="47EE0E5A" w14:textId="77777777" w:rsidR="00D30CFE" w:rsidRDefault="00D30CFE" w:rsidP="000E4829">
      <w:pPr>
        <w:tabs>
          <w:tab w:val="left" w:pos="6126"/>
        </w:tabs>
        <w:jc w:val="both"/>
        <w:rPr>
          <w:color w:val="000000"/>
          <w:sz w:val="24"/>
          <w:szCs w:val="24"/>
        </w:rPr>
      </w:pPr>
    </w:p>
    <w:p w14:paraId="12A97B13" w14:textId="77777777" w:rsidR="00177889" w:rsidRPr="000E4829" w:rsidRDefault="00177889" w:rsidP="000E4829">
      <w:pPr>
        <w:tabs>
          <w:tab w:val="left" w:pos="6126"/>
        </w:tabs>
        <w:jc w:val="both"/>
        <w:rPr>
          <w:rFonts w:ascii="Roboto" w:hAnsi="Roboto"/>
          <w:color w:val="4A4A4A"/>
          <w:sz w:val="27"/>
          <w:szCs w:val="27"/>
        </w:rPr>
      </w:pPr>
      <w:r w:rsidRPr="006F217C">
        <w:rPr>
          <w:b/>
          <w:bCs/>
          <w:color w:val="000000"/>
          <w:sz w:val="28"/>
          <w:szCs w:val="28"/>
        </w:rPr>
        <w:t>What does this mean for mortgages and house prices?</w:t>
      </w:r>
    </w:p>
    <w:p w14:paraId="0AE33C5B" w14:textId="7C422D04" w:rsidR="002E0AEB" w:rsidRDefault="00A92E69" w:rsidP="00416BC7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</w:t>
      </w:r>
      <w:r w:rsidR="001257DC">
        <w:rPr>
          <w:color w:val="000000"/>
          <w:sz w:val="24"/>
          <w:szCs w:val="24"/>
        </w:rPr>
        <w:t>nterest rates on loans provided by financial institutions</w:t>
      </w:r>
      <w:r>
        <w:rPr>
          <w:color w:val="000000"/>
          <w:sz w:val="24"/>
          <w:szCs w:val="24"/>
        </w:rPr>
        <w:t>,</w:t>
      </w:r>
      <w:r w:rsidR="001257DC">
        <w:rPr>
          <w:color w:val="000000"/>
          <w:sz w:val="24"/>
          <w:szCs w:val="24"/>
        </w:rPr>
        <w:t xml:space="preserve"> including residential mortgages, follow </w:t>
      </w:r>
      <w:commentRangeStart w:id="22"/>
      <w:r w:rsidR="002E0AEB">
        <w:rPr>
          <w:color w:val="000000"/>
          <w:sz w:val="24"/>
          <w:szCs w:val="24"/>
        </w:rPr>
        <w:t xml:space="preserve">the </w:t>
      </w:r>
      <w:ins w:id="23" w:author="Urvish Patel" w:date="2023-06-19T15:52:00Z">
        <w:r w:rsidR="00F00287">
          <w:rPr>
            <w:color w:val="000000"/>
            <w:sz w:val="24"/>
            <w:szCs w:val="24"/>
          </w:rPr>
          <w:t>B</w:t>
        </w:r>
      </w:ins>
      <w:del w:id="24" w:author="Urvish Patel" w:date="2023-06-19T15:52:00Z">
        <w:r w:rsidR="002E0AEB" w:rsidDel="00F00287">
          <w:rPr>
            <w:color w:val="000000"/>
            <w:sz w:val="24"/>
            <w:szCs w:val="24"/>
          </w:rPr>
          <w:delText>b</w:delText>
        </w:r>
      </w:del>
      <w:r w:rsidR="001257DC">
        <w:rPr>
          <w:color w:val="000000"/>
          <w:sz w:val="24"/>
          <w:szCs w:val="24"/>
        </w:rPr>
        <w:t xml:space="preserve">ank </w:t>
      </w:r>
      <w:r w:rsidR="002E0AEB">
        <w:rPr>
          <w:color w:val="000000"/>
          <w:sz w:val="24"/>
          <w:szCs w:val="24"/>
        </w:rPr>
        <w:t>r</w:t>
      </w:r>
      <w:r w:rsidR="001257DC">
        <w:rPr>
          <w:color w:val="000000"/>
          <w:sz w:val="24"/>
          <w:szCs w:val="24"/>
        </w:rPr>
        <w:t>ate</w:t>
      </w:r>
      <w:r>
        <w:rPr>
          <w:color w:val="000000"/>
          <w:sz w:val="24"/>
          <w:szCs w:val="24"/>
        </w:rPr>
        <w:t xml:space="preserve"> </w:t>
      </w:r>
      <w:commentRangeEnd w:id="22"/>
      <w:r w:rsidR="00807C5A">
        <w:rPr>
          <w:rStyle w:val="CommentReference"/>
          <w:vanish/>
        </w:rPr>
        <w:commentReference w:id="22"/>
      </w:r>
      <w:r>
        <w:rPr>
          <w:color w:val="000000"/>
          <w:sz w:val="24"/>
          <w:szCs w:val="24"/>
        </w:rPr>
        <w:t>and rates in financial markets</w:t>
      </w:r>
      <w:r w:rsidR="001257DC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 xml:space="preserve">As a result, </w:t>
      </w:r>
      <w:r w:rsidR="00741576">
        <w:rPr>
          <w:color w:val="000000"/>
          <w:sz w:val="24"/>
          <w:szCs w:val="24"/>
        </w:rPr>
        <w:t xml:space="preserve">an increase in </w:t>
      </w:r>
      <w:r w:rsidR="002E0AEB">
        <w:rPr>
          <w:color w:val="000000"/>
          <w:sz w:val="24"/>
          <w:szCs w:val="24"/>
        </w:rPr>
        <w:t>b</w:t>
      </w:r>
      <w:r w:rsidR="00741576">
        <w:rPr>
          <w:color w:val="000000"/>
          <w:sz w:val="24"/>
          <w:szCs w:val="24"/>
        </w:rPr>
        <w:t xml:space="preserve">ank rate will be translated into higher mortgage rates, although not </w:t>
      </w:r>
      <w:r w:rsidR="00D24E07">
        <w:rPr>
          <w:color w:val="000000"/>
          <w:sz w:val="24"/>
          <w:szCs w:val="24"/>
        </w:rPr>
        <w:t>necessarily</w:t>
      </w:r>
      <w:r>
        <w:rPr>
          <w:color w:val="000000"/>
          <w:sz w:val="24"/>
          <w:szCs w:val="24"/>
        </w:rPr>
        <w:t xml:space="preserve"> </w:t>
      </w:r>
      <w:r w:rsidR="00741576">
        <w:rPr>
          <w:color w:val="000000"/>
          <w:sz w:val="24"/>
          <w:szCs w:val="24"/>
        </w:rPr>
        <w:t xml:space="preserve">by the same magnitude. </w:t>
      </w:r>
    </w:p>
    <w:p w14:paraId="4A8F283B" w14:textId="16DD135C" w:rsidR="006349DA" w:rsidRDefault="00E3627A" w:rsidP="00416BC7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</w:t>
      </w:r>
      <w:r w:rsidR="00370898">
        <w:rPr>
          <w:color w:val="000000"/>
          <w:sz w:val="24"/>
          <w:szCs w:val="24"/>
        </w:rPr>
        <w:t xml:space="preserve">e </w:t>
      </w:r>
      <w:r w:rsidR="00A92E69">
        <w:rPr>
          <w:color w:val="000000"/>
          <w:sz w:val="24"/>
          <w:szCs w:val="24"/>
        </w:rPr>
        <w:t xml:space="preserve">resulting </w:t>
      </w:r>
      <w:r w:rsidR="002E0AEB">
        <w:rPr>
          <w:color w:val="000000"/>
          <w:sz w:val="24"/>
          <w:szCs w:val="24"/>
        </w:rPr>
        <w:t>rise</w:t>
      </w:r>
      <w:r w:rsidR="00370898">
        <w:rPr>
          <w:color w:val="000000"/>
          <w:sz w:val="24"/>
          <w:szCs w:val="24"/>
        </w:rPr>
        <w:t xml:space="preserve"> in debt servicing costs </w:t>
      </w:r>
      <w:r w:rsidR="005A3D96">
        <w:rPr>
          <w:color w:val="000000"/>
          <w:sz w:val="24"/>
          <w:szCs w:val="24"/>
        </w:rPr>
        <w:t>will directly</w:t>
      </w:r>
      <w:r w:rsidR="002E0AEB">
        <w:rPr>
          <w:color w:val="000000"/>
          <w:sz w:val="24"/>
          <w:szCs w:val="24"/>
        </w:rPr>
        <w:t xml:space="preserve"> and immediately</w:t>
      </w:r>
      <w:r>
        <w:rPr>
          <w:color w:val="000000"/>
          <w:sz w:val="24"/>
          <w:szCs w:val="24"/>
        </w:rPr>
        <w:t xml:space="preserve"> </w:t>
      </w:r>
      <w:r w:rsidR="002E0AEB">
        <w:rPr>
          <w:color w:val="000000"/>
          <w:sz w:val="24"/>
          <w:szCs w:val="24"/>
        </w:rPr>
        <w:t>affect</w:t>
      </w:r>
      <w:r>
        <w:rPr>
          <w:color w:val="000000"/>
          <w:sz w:val="24"/>
          <w:szCs w:val="24"/>
        </w:rPr>
        <w:t xml:space="preserve"> variable and tracker rate mortgage </w:t>
      </w:r>
      <w:r w:rsidR="004A6FA2">
        <w:rPr>
          <w:color w:val="000000"/>
          <w:sz w:val="24"/>
          <w:szCs w:val="24"/>
        </w:rPr>
        <w:t>holders</w:t>
      </w:r>
      <w:r>
        <w:rPr>
          <w:color w:val="000000"/>
          <w:sz w:val="24"/>
          <w:szCs w:val="24"/>
        </w:rPr>
        <w:t xml:space="preserve"> </w:t>
      </w:r>
      <w:r w:rsidR="002F77A1">
        <w:rPr>
          <w:color w:val="000000"/>
          <w:sz w:val="24"/>
          <w:szCs w:val="24"/>
        </w:rPr>
        <w:t>rather than fixed rate mortgage owners</w:t>
      </w:r>
      <w:r w:rsidR="002E0AEB">
        <w:rPr>
          <w:color w:val="000000"/>
          <w:sz w:val="24"/>
          <w:szCs w:val="24"/>
        </w:rPr>
        <w:t>.</w:t>
      </w:r>
      <w:r w:rsidR="005A3D96">
        <w:rPr>
          <w:color w:val="000000"/>
          <w:sz w:val="24"/>
          <w:szCs w:val="24"/>
        </w:rPr>
        <w:t xml:space="preserve"> </w:t>
      </w:r>
      <w:r w:rsidR="002E0AEB">
        <w:rPr>
          <w:color w:val="000000"/>
          <w:sz w:val="24"/>
          <w:szCs w:val="24"/>
        </w:rPr>
        <w:t xml:space="preserve">But </w:t>
      </w:r>
      <w:r>
        <w:rPr>
          <w:color w:val="000000"/>
          <w:sz w:val="24"/>
          <w:szCs w:val="24"/>
        </w:rPr>
        <w:t xml:space="preserve">buyers applying for a new fixed rate mortgage or existing fixed rate mortgage owners who </w:t>
      </w:r>
      <w:r w:rsidR="00A92E69">
        <w:rPr>
          <w:color w:val="000000"/>
          <w:sz w:val="24"/>
          <w:szCs w:val="24"/>
        </w:rPr>
        <w:t xml:space="preserve">are looking to </w:t>
      </w:r>
      <w:r>
        <w:rPr>
          <w:color w:val="000000"/>
          <w:sz w:val="24"/>
          <w:szCs w:val="24"/>
        </w:rPr>
        <w:t>re</w:t>
      </w:r>
      <w:r w:rsidR="00CD6363">
        <w:rPr>
          <w:color w:val="000000"/>
          <w:sz w:val="24"/>
          <w:szCs w:val="24"/>
        </w:rPr>
        <w:t>financ</w:t>
      </w:r>
      <w:r w:rsidR="00A92E69"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 will also be </w:t>
      </w:r>
      <w:r w:rsidR="002E0AEB">
        <w:rPr>
          <w:color w:val="000000"/>
          <w:sz w:val="24"/>
          <w:szCs w:val="24"/>
        </w:rPr>
        <w:t>affected</w:t>
      </w:r>
      <w:r>
        <w:rPr>
          <w:color w:val="000000"/>
          <w:sz w:val="24"/>
          <w:szCs w:val="24"/>
        </w:rPr>
        <w:t xml:space="preserve"> by higher interest rates</w:t>
      </w:r>
      <w:r w:rsidR="005C2E33">
        <w:rPr>
          <w:color w:val="000000"/>
          <w:sz w:val="24"/>
          <w:szCs w:val="24"/>
        </w:rPr>
        <w:t xml:space="preserve"> on their mortgages</w:t>
      </w:r>
      <w:r w:rsidR="00A92E69">
        <w:rPr>
          <w:color w:val="000000"/>
          <w:sz w:val="24"/>
          <w:szCs w:val="24"/>
        </w:rPr>
        <w:t xml:space="preserve"> if rates in financial markets move up as </w:t>
      </w:r>
      <w:r w:rsidR="002E0AEB">
        <w:rPr>
          <w:color w:val="000000"/>
          <w:sz w:val="24"/>
          <w:szCs w:val="24"/>
        </w:rPr>
        <w:t>the b</w:t>
      </w:r>
      <w:r w:rsidR="00A92E69">
        <w:rPr>
          <w:color w:val="000000"/>
          <w:sz w:val="24"/>
          <w:szCs w:val="24"/>
        </w:rPr>
        <w:t xml:space="preserve">ank </w:t>
      </w:r>
      <w:r w:rsidR="002E0AEB">
        <w:rPr>
          <w:color w:val="000000"/>
          <w:sz w:val="24"/>
          <w:szCs w:val="24"/>
        </w:rPr>
        <w:t>r</w:t>
      </w:r>
      <w:r w:rsidR="00A92E69">
        <w:rPr>
          <w:color w:val="000000"/>
          <w:sz w:val="24"/>
          <w:szCs w:val="24"/>
        </w:rPr>
        <w:t>ate increases</w:t>
      </w:r>
      <w:r>
        <w:rPr>
          <w:color w:val="000000"/>
          <w:sz w:val="24"/>
          <w:szCs w:val="24"/>
        </w:rPr>
        <w:t xml:space="preserve">. </w:t>
      </w:r>
    </w:p>
    <w:p w14:paraId="7107299C" w14:textId="77777777" w:rsidR="00C40C75" w:rsidRDefault="00C40C75" w:rsidP="0046296A">
      <w:pPr>
        <w:rPr>
          <w:color w:val="000000"/>
          <w:sz w:val="24"/>
          <w:szCs w:val="24"/>
        </w:rPr>
      </w:pPr>
    </w:p>
    <w:p w14:paraId="3AD43F22" w14:textId="1813261A" w:rsidR="0046296A" w:rsidRDefault="0046296A" w:rsidP="0046296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Figure </w:t>
      </w:r>
      <w:r w:rsidR="002E0AEB"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: Overall </w:t>
      </w:r>
      <w:r w:rsidR="002E0AEB">
        <w:rPr>
          <w:color w:val="000000"/>
          <w:sz w:val="24"/>
          <w:szCs w:val="24"/>
        </w:rPr>
        <w:t>w</w:t>
      </w:r>
      <w:r>
        <w:rPr>
          <w:color w:val="000000"/>
          <w:sz w:val="24"/>
          <w:szCs w:val="24"/>
        </w:rPr>
        <w:t xml:space="preserve">eighted </w:t>
      </w:r>
      <w:r w:rsidR="002E0AEB">
        <w:rPr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verage </w:t>
      </w:r>
      <w:r w:rsidR="002E0AEB">
        <w:rPr>
          <w:color w:val="000000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nterest </w:t>
      </w:r>
      <w:r w:rsidR="002E0AEB">
        <w:rPr>
          <w:color w:val="000000"/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ate on </w:t>
      </w:r>
      <w:r w:rsidR="002E0AEB">
        <w:rPr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>ortgages (%)</w:t>
      </w:r>
      <w:r w:rsidR="002E0AEB">
        <w:rPr>
          <w:color w:val="000000"/>
          <w:sz w:val="24"/>
          <w:szCs w:val="24"/>
        </w:rPr>
        <w:t>, 2007-23</w:t>
      </w:r>
    </w:p>
    <w:p w14:paraId="7B86BFC2" w14:textId="77777777" w:rsidR="0046296A" w:rsidRDefault="000007D1" w:rsidP="0046296A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US"/>
        </w:rPr>
        <w:drawing>
          <wp:inline distT="0" distB="0" distL="0" distR="0" wp14:anchorId="5A6BDE9B" wp14:editId="7747C203">
            <wp:extent cx="5206365" cy="2548255"/>
            <wp:effectExtent l="0" t="0" r="0" b="4445"/>
            <wp:docPr id="2845591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254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776F75" w14:textId="77777777" w:rsidR="0046296A" w:rsidRDefault="0046296A" w:rsidP="0046296A">
      <w:pPr>
        <w:rPr>
          <w:color w:val="000000"/>
          <w:sz w:val="24"/>
          <w:szCs w:val="24"/>
        </w:rPr>
      </w:pPr>
    </w:p>
    <w:p w14:paraId="2FFBD09E" w14:textId="77777777" w:rsidR="0046296A" w:rsidRDefault="0046296A" w:rsidP="0046296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Source: Financial Conduct Authority </w:t>
      </w:r>
      <w:r w:rsidR="00A92E69">
        <w:rPr>
          <w:color w:val="000000"/>
          <w:sz w:val="24"/>
          <w:szCs w:val="24"/>
        </w:rPr>
        <w:t>(FCA)</w:t>
      </w:r>
    </w:p>
    <w:p w14:paraId="6A7F13A3" w14:textId="77777777" w:rsidR="0046296A" w:rsidRDefault="0046296A" w:rsidP="00416BC7">
      <w:pPr>
        <w:jc w:val="both"/>
        <w:rPr>
          <w:color w:val="000000"/>
          <w:sz w:val="24"/>
          <w:szCs w:val="24"/>
        </w:rPr>
      </w:pPr>
    </w:p>
    <w:p w14:paraId="2821570B" w14:textId="44981A4B" w:rsidR="00FE47BF" w:rsidRDefault="000E46D1" w:rsidP="0040501F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</w:t>
      </w:r>
      <w:r w:rsidR="00FE47BF">
        <w:rPr>
          <w:color w:val="000000"/>
          <w:sz w:val="24"/>
          <w:szCs w:val="24"/>
        </w:rPr>
        <w:t>he</w:t>
      </w:r>
      <w:r w:rsidR="00B001E0">
        <w:rPr>
          <w:color w:val="000000"/>
          <w:sz w:val="24"/>
          <w:szCs w:val="24"/>
        </w:rPr>
        <w:t xml:space="preserve"> </w:t>
      </w:r>
      <w:r w:rsidR="00A00EDD">
        <w:rPr>
          <w:color w:val="000000"/>
          <w:sz w:val="24"/>
          <w:szCs w:val="24"/>
        </w:rPr>
        <w:t>weighted average interest rate on fixed</w:t>
      </w:r>
      <w:r w:rsidR="00D97FFA">
        <w:rPr>
          <w:color w:val="000000"/>
          <w:sz w:val="24"/>
          <w:szCs w:val="24"/>
        </w:rPr>
        <w:t xml:space="preserve"> </w:t>
      </w:r>
      <w:r w:rsidR="00A00EDD">
        <w:rPr>
          <w:color w:val="000000"/>
          <w:sz w:val="24"/>
          <w:szCs w:val="24"/>
        </w:rPr>
        <w:t xml:space="preserve">rate </w:t>
      </w:r>
      <w:r w:rsidR="00D32184">
        <w:rPr>
          <w:color w:val="000000"/>
          <w:sz w:val="24"/>
          <w:szCs w:val="24"/>
        </w:rPr>
        <w:t xml:space="preserve">residential </w:t>
      </w:r>
      <w:r w:rsidR="00A00EDD">
        <w:rPr>
          <w:color w:val="000000"/>
          <w:sz w:val="24"/>
          <w:szCs w:val="24"/>
        </w:rPr>
        <w:t>loans and variable</w:t>
      </w:r>
      <w:r w:rsidR="00937089">
        <w:rPr>
          <w:color w:val="000000"/>
          <w:sz w:val="24"/>
          <w:szCs w:val="24"/>
        </w:rPr>
        <w:t>-</w:t>
      </w:r>
      <w:r w:rsidR="00A00EDD">
        <w:rPr>
          <w:color w:val="000000"/>
          <w:sz w:val="24"/>
          <w:szCs w:val="24"/>
        </w:rPr>
        <w:t xml:space="preserve">rate loans increased by </w:t>
      </w:r>
      <w:r w:rsidR="009F3C4D">
        <w:rPr>
          <w:color w:val="000000"/>
          <w:sz w:val="24"/>
          <w:szCs w:val="24"/>
        </w:rPr>
        <w:t xml:space="preserve">around </w:t>
      </w:r>
      <w:r w:rsidR="00C20584">
        <w:rPr>
          <w:color w:val="000000"/>
          <w:sz w:val="24"/>
          <w:szCs w:val="24"/>
        </w:rPr>
        <w:t>0.</w:t>
      </w:r>
      <w:r w:rsidR="00402D5F">
        <w:rPr>
          <w:color w:val="000000"/>
          <w:sz w:val="24"/>
          <w:szCs w:val="24"/>
        </w:rPr>
        <w:t>8</w:t>
      </w:r>
      <w:r w:rsidR="00C20584">
        <w:rPr>
          <w:color w:val="000000"/>
          <w:sz w:val="24"/>
          <w:szCs w:val="24"/>
        </w:rPr>
        <w:t xml:space="preserve"> and </w:t>
      </w:r>
      <w:r w:rsidR="00402D5F">
        <w:rPr>
          <w:color w:val="000000"/>
          <w:sz w:val="24"/>
          <w:szCs w:val="24"/>
        </w:rPr>
        <w:t>0.5</w:t>
      </w:r>
      <w:r w:rsidR="009F3C4D">
        <w:rPr>
          <w:color w:val="000000"/>
          <w:sz w:val="24"/>
          <w:szCs w:val="24"/>
        </w:rPr>
        <w:t xml:space="preserve"> </w:t>
      </w:r>
      <w:r w:rsidR="00B43D1B">
        <w:rPr>
          <w:color w:val="000000"/>
          <w:sz w:val="24"/>
          <w:szCs w:val="24"/>
        </w:rPr>
        <w:t>percentage</w:t>
      </w:r>
      <w:r w:rsidR="00A00EDD">
        <w:rPr>
          <w:color w:val="000000"/>
          <w:sz w:val="24"/>
          <w:szCs w:val="24"/>
        </w:rPr>
        <w:t xml:space="preserve"> points</w:t>
      </w:r>
      <w:r w:rsidR="00B43D1B">
        <w:rPr>
          <w:color w:val="000000"/>
          <w:sz w:val="24"/>
          <w:szCs w:val="24"/>
        </w:rPr>
        <w:t xml:space="preserve"> respectively</w:t>
      </w:r>
      <w:r w:rsidR="00C20584">
        <w:rPr>
          <w:color w:val="000000"/>
          <w:sz w:val="24"/>
          <w:szCs w:val="24"/>
        </w:rPr>
        <w:t xml:space="preserve"> compared with the previous quarter</w:t>
      </w:r>
      <w:r w:rsidR="00FE47BF">
        <w:rPr>
          <w:color w:val="000000"/>
          <w:sz w:val="24"/>
          <w:szCs w:val="24"/>
        </w:rPr>
        <w:t>, according to the latest official data available for the first quarter of 2023</w:t>
      </w:r>
      <w:r w:rsidR="00C20584">
        <w:rPr>
          <w:color w:val="000000"/>
          <w:sz w:val="24"/>
          <w:szCs w:val="24"/>
        </w:rPr>
        <w:t xml:space="preserve">. </w:t>
      </w:r>
    </w:p>
    <w:p w14:paraId="2214FA05" w14:textId="7EB23036" w:rsidR="00FE47BF" w:rsidRDefault="00A641C8" w:rsidP="0040501F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Mortgage rates are on average</w:t>
      </w:r>
      <w:r w:rsidR="002B3C28">
        <w:rPr>
          <w:color w:val="000000"/>
          <w:sz w:val="24"/>
          <w:szCs w:val="24"/>
        </w:rPr>
        <w:t xml:space="preserve"> </w:t>
      </w:r>
      <w:r w:rsidR="00402D5F">
        <w:rPr>
          <w:color w:val="000000"/>
          <w:sz w:val="24"/>
          <w:szCs w:val="24"/>
        </w:rPr>
        <w:t>2.3</w:t>
      </w:r>
      <w:r w:rsidR="002B3C28">
        <w:rPr>
          <w:color w:val="000000"/>
          <w:sz w:val="24"/>
          <w:szCs w:val="24"/>
        </w:rPr>
        <w:t xml:space="preserve"> and 2</w:t>
      </w:r>
      <w:r w:rsidR="00402D5F">
        <w:rPr>
          <w:color w:val="000000"/>
          <w:sz w:val="24"/>
          <w:szCs w:val="24"/>
        </w:rPr>
        <w:t>.8</w:t>
      </w:r>
      <w:r w:rsidR="002B3C28">
        <w:rPr>
          <w:color w:val="000000"/>
          <w:sz w:val="24"/>
          <w:szCs w:val="24"/>
        </w:rPr>
        <w:t xml:space="preserve"> percentage points higher than </w:t>
      </w:r>
      <w:r w:rsidR="00A92E69">
        <w:rPr>
          <w:color w:val="000000"/>
          <w:sz w:val="24"/>
          <w:szCs w:val="24"/>
        </w:rPr>
        <w:t xml:space="preserve">in </w:t>
      </w:r>
      <w:r w:rsidR="002B3C28">
        <w:rPr>
          <w:color w:val="000000"/>
          <w:sz w:val="24"/>
          <w:szCs w:val="24"/>
        </w:rPr>
        <w:t xml:space="preserve">the </w:t>
      </w:r>
      <w:r w:rsidR="00B43D1B">
        <w:rPr>
          <w:color w:val="000000"/>
          <w:sz w:val="24"/>
          <w:szCs w:val="24"/>
        </w:rPr>
        <w:t>last quarter of 202</w:t>
      </w:r>
      <w:r w:rsidR="002B3C28">
        <w:rPr>
          <w:color w:val="000000"/>
          <w:sz w:val="24"/>
          <w:szCs w:val="24"/>
        </w:rPr>
        <w:t>1</w:t>
      </w:r>
      <w:r w:rsidR="006F0DD4">
        <w:rPr>
          <w:color w:val="000000"/>
          <w:sz w:val="24"/>
          <w:szCs w:val="24"/>
        </w:rPr>
        <w:t xml:space="preserve"> </w:t>
      </w:r>
      <w:r w:rsidR="003C4EB1">
        <w:rPr>
          <w:color w:val="000000"/>
          <w:sz w:val="24"/>
          <w:szCs w:val="24"/>
        </w:rPr>
        <w:t xml:space="preserve">(Figure </w:t>
      </w:r>
      <w:r w:rsidR="00FE47BF">
        <w:rPr>
          <w:color w:val="000000"/>
          <w:sz w:val="24"/>
          <w:szCs w:val="24"/>
        </w:rPr>
        <w:t>3</w:t>
      </w:r>
      <w:r w:rsidR="003C4EB1">
        <w:rPr>
          <w:color w:val="000000"/>
          <w:sz w:val="24"/>
          <w:szCs w:val="24"/>
        </w:rPr>
        <w:t xml:space="preserve">). </w:t>
      </w:r>
      <w:r w:rsidR="006F0DD4">
        <w:rPr>
          <w:color w:val="000000"/>
          <w:sz w:val="24"/>
          <w:szCs w:val="24"/>
        </w:rPr>
        <w:t xml:space="preserve">More recent data </w:t>
      </w:r>
      <w:r w:rsidR="00FE47BF">
        <w:rPr>
          <w:color w:val="000000"/>
          <w:sz w:val="24"/>
          <w:szCs w:val="24"/>
        </w:rPr>
        <w:t>from</w:t>
      </w:r>
      <w:r w:rsidR="006F0DD4">
        <w:rPr>
          <w:color w:val="000000"/>
          <w:sz w:val="24"/>
          <w:szCs w:val="24"/>
        </w:rPr>
        <w:t xml:space="preserve"> </w:t>
      </w:r>
      <w:hyperlink r:id="rId20" w:history="1">
        <w:r w:rsidR="006F0DD4" w:rsidRPr="00FE47BF">
          <w:rPr>
            <w:rStyle w:val="Hyperlink"/>
            <w:sz w:val="24"/>
            <w:szCs w:val="24"/>
          </w:rPr>
          <w:t>Moneyfacts</w:t>
        </w:r>
      </w:hyperlink>
      <w:r w:rsidR="006F0DD4" w:rsidRPr="00FE47BF">
        <w:rPr>
          <w:sz w:val="24"/>
          <w:szCs w:val="24"/>
        </w:rPr>
        <w:t>, a price comparison site</w:t>
      </w:r>
      <w:r w:rsidR="00A92E69" w:rsidRPr="00FE47BF">
        <w:rPr>
          <w:sz w:val="24"/>
          <w:szCs w:val="24"/>
        </w:rPr>
        <w:t>,</w:t>
      </w:r>
      <w:r w:rsidR="006F0DD4" w:rsidRPr="00FE47BF">
        <w:rPr>
          <w:sz w:val="24"/>
          <w:szCs w:val="24"/>
        </w:rPr>
        <w:t xml:space="preserve"> </w:t>
      </w:r>
      <w:r w:rsidR="00EC3C87">
        <w:rPr>
          <w:sz w:val="24"/>
          <w:szCs w:val="24"/>
        </w:rPr>
        <w:t xml:space="preserve">indicate that </w:t>
      </w:r>
      <w:r w:rsidR="006F0DD4" w:rsidRPr="00FE47BF">
        <w:rPr>
          <w:sz w:val="24"/>
          <w:szCs w:val="24"/>
        </w:rPr>
        <w:t>the average five-year mortgage rate</w:t>
      </w:r>
      <w:del w:id="25" w:author="Urvish Patel" w:date="2023-06-19T15:55:00Z">
        <w:r w:rsidR="006F0DD4" w:rsidRPr="00FE47BF" w:rsidDel="00DE7817">
          <w:rPr>
            <w:sz w:val="24"/>
            <w:szCs w:val="24"/>
          </w:rPr>
          <w:delText xml:space="preserve"> as of 9 June 2023,</w:delText>
        </w:r>
      </w:del>
      <w:r w:rsidR="006F0DD4" w:rsidRPr="00FE47BF">
        <w:rPr>
          <w:sz w:val="24"/>
          <w:szCs w:val="24"/>
        </w:rPr>
        <w:t xml:space="preserve"> increased </w:t>
      </w:r>
      <w:commentRangeStart w:id="26"/>
      <w:r w:rsidR="00EC3C87" w:rsidRPr="00FE47BF">
        <w:rPr>
          <w:sz w:val="24"/>
          <w:szCs w:val="24"/>
        </w:rPr>
        <w:t xml:space="preserve">from 4.97% </w:t>
      </w:r>
      <w:ins w:id="27" w:author="Urvish Patel" w:date="2023-06-19T15:55:00Z">
        <w:r w:rsidR="00DE7817">
          <w:rPr>
            <w:sz w:val="24"/>
            <w:szCs w:val="24"/>
          </w:rPr>
          <w:t>at t</w:t>
        </w:r>
      </w:ins>
      <w:ins w:id="28" w:author="Urvish Patel" w:date="2023-06-19T15:56:00Z">
        <w:r w:rsidR="00DE7817">
          <w:rPr>
            <w:sz w:val="24"/>
            <w:szCs w:val="24"/>
          </w:rPr>
          <w:t xml:space="preserve">he beginning of May </w:t>
        </w:r>
      </w:ins>
      <w:r w:rsidR="006F0DD4" w:rsidRPr="00FE47BF">
        <w:rPr>
          <w:sz w:val="24"/>
          <w:szCs w:val="24"/>
        </w:rPr>
        <w:t xml:space="preserve">to 5.41% </w:t>
      </w:r>
      <w:commentRangeEnd w:id="26"/>
      <w:r w:rsidR="00EC3C87">
        <w:rPr>
          <w:rStyle w:val="CommentReference"/>
          <w:vanish/>
        </w:rPr>
        <w:commentReference w:id="26"/>
      </w:r>
      <w:ins w:id="29" w:author="Urvish Patel" w:date="2023-06-19T15:56:00Z">
        <w:r w:rsidR="00DE7817" w:rsidRPr="00DE7817">
          <w:rPr>
            <w:sz w:val="24"/>
            <w:szCs w:val="24"/>
          </w:rPr>
          <w:t xml:space="preserve"> </w:t>
        </w:r>
        <w:r w:rsidR="00DE7817" w:rsidRPr="00FE47BF">
          <w:rPr>
            <w:sz w:val="24"/>
            <w:szCs w:val="24"/>
          </w:rPr>
          <w:t>as of 9 June 2023</w:t>
        </w:r>
        <w:r w:rsidR="00DE7817">
          <w:rPr>
            <w:sz w:val="24"/>
            <w:szCs w:val="24"/>
          </w:rPr>
          <w:t xml:space="preserve">. </w:t>
        </w:r>
      </w:ins>
      <w:del w:id="30" w:author="Urvish Patel" w:date="2023-06-19T15:56:00Z">
        <w:r w:rsidR="006F0DD4" w:rsidRPr="00FE47BF" w:rsidDel="00DE7817">
          <w:rPr>
            <w:sz w:val="24"/>
            <w:szCs w:val="24"/>
          </w:rPr>
          <w:delText>at the beginning of May</w:delText>
        </w:r>
      </w:del>
      <w:r w:rsidR="006F0DD4">
        <w:rPr>
          <w:color w:val="000000"/>
          <w:sz w:val="24"/>
          <w:szCs w:val="24"/>
        </w:rPr>
        <w:t xml:space="preserve">. </w:t>
      </w:r>
    </w:p>
    <w:p w14:paraId="19C84E10" w14:textId="1C1096BA" w:rsidR="00FE47BF" w:rsidRDefault="00FE47BF" w:rsidP="0040501F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Similarly</w:t>
      </w:r>
      <w:r w:rsidR="006F0DD4">
        <w:rPr>
          <w:color w:val="000000"/>
          <w:sz w:val="24"/>
          <w:szCs w:val="24"/>
        </w:rPr>
        <w:t xml:space="preserve">, the average two-year fixed mortgage rate rose </w:t>
      </w:r>
      <w:r w:rsidR="00EC3C87">
        <w:rPr>
          <w:color w:val="000000"/>
          <w:sz w:val="24"/>
          <w:szCs w:val="24"/>
        </w:rPr>
        <w:t xml:space="preserve">from 5.26% </w:t>
      </w:r>
      <w:r w:rsidR="006F0DD4">
        <w:rPr>
          <w:color w:val="000000"/>
          <w:sz w:val="24"/>
          <w:szCs w:val="24"/>
        </w:rPr>
        <w:t xml:space="preserve">to 5.83% </w:t>
      </w:r>
      <w:ins w:id="31" w:author="Urvish Patel" w:date="2023-06-19T15:56:00Z">
        <w:r w:rsidR="00DE7817">
          <w:rPr>
            <w:color w:val="000000"/>
            <w:sz w:val="24"/>
            <w:szCs w:val="24"/>
          </w:rPr>
          <w:t>as of 9 June 2023.</w:t>
        </w:r>
      </w:ins>
      <w:del w:id="32" w:author="Urvish Patel" w:date="2023-06-19T15:56:00Z">
        <w:r w:rsidR="006F0DD4" w:rsidDel="00DE7817">
          <w:rPr>
            <w:color w:val="000000"/>
            <w:sz w:val="24"/>
            <w:szCs w:val="24"/>
          </w:rPr>
          <w:delText>at the start of May.</w:delText>
        </w:r>
      </w:del>
      <w:r w:rsidR="00BB19EC">
        <w:rPr>
          <w:color w:val="000000"/>
          <w:sz w:val="24"/>
          <w:szCs w:val="24"/>
        </w:rPr>
        <w:t xml:space="preserve"> </w:t>
      </w:r>
      <w:r w:rsidR="00574C02">
        <w:rPr>
          <w:color w:val="000000"/>
          <w:sz w:val="24"/>
          <w:szCs w:val="24"/>
        </w:rPr>
        <w:t xml:space="preserve">If these rates are compared to the average mortgage rates </w:t>
      </w:r>
      <w:r w:rsidR="00B77946">
        <w:rPr>
          <w:color w:val="000000"/>
          <w:sz w:val="24"/>
          <w:szCs w:val="24"/>
        </w:rPr>
        <w:t>provided</w:t>
      </w:r>
      <w:r w:rsidR="00574C02">
        <w:rPr>
          <w:color w:val="000000"/>
          <w:sz w:val="24"/>
          <w:szCs w:val="24"/>
        </w:rPr>
        <w:t xml:space="preserve"> by the </w:t>
      </w:r>
      <w:r w:rsidR="00EF7442">
        <w:rPr>
          <w:color w:val="000000"/>
          <w:sz w:val="24"/>
          <w:szCs w:val="24"/>
        </w:rPr>
        <w:t>Financial Conduct Authority (</w:t>
      </w:r>
      <w:r w:rsidR="00574C02">
        <w:rPr>
          <w:color w:val="000000"/>
          <w:sz w:val="24"/>
          <w:szCs w:val="24"/>
        </w:rPr>
        <w:t>FCA</w:t>
      </w:r>
      <w:r w:rsidR="00EF7442">
        <w:rPr>
          <w:color w:val="000000"/>
          <w:sz w:val="24"/>
          <w:szCs w:val="24"/>
        </w:rPr>
        <w:t>)</w:t>
      </w:r>
      <w:r w:rsidR="00574C02">
        <w:rPr>
          <w:color w:val="000000"/>
          <w:sz w:val="24"/>
          <w:szCs w:val="24"/>
        </w:rPr>
        <w:t xml:space="preserve"> </w:t>
      </w:r>
      <w:r w:rsidR="00B77946">
        <w:rPr>
          <w:color w:val="000000"/>
          <w:sz w:val="24"/>
          <w:szCs w:val="24"/>
        </w:rPr>
        <w:t xml:space="preserve">in </w:t>
      </w:r>
      <w:r w:rsidR="00574C02">
        <w:rPr>
          <w:color w:val="000000"/>
          <w:sz w:val="24"/>
          <w:szCs w:val="24"/>
        </w:rPr>
        <w:t>Fig</w:t>
      </w:r>
      <w:r w:rsidR="00B77946">
        <w:rPr>
          <w:color w:val="000000"/>
          <w:sz w:val="24"/>
          <w:szCs w:val="24"/>
        </w:rPr>
        <w:t>ure</w:t>
      </w:r>
      <w:r w:rsidR="00574C0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3</w:t>
      </w:r>
      <w:r w:rsidR="00574C02">
        <w:rPr>
          <w:color w:val="000000"/>
          <w:sz w:val="24"/>
          <w:szCs w:val="24"/>
        </w:rPr>
        <w:t xml:space="preserve">, the average mortgage rates in the UK are now close to the levels seen during the </w:t>
      </w:r>
      <w:r>
        <w:rPr>
          <w:color w:val="000000"/>
          <w:sz w:val="24"/>
          <w:szCs w:val="24"/>
        </w:rPr>
        <w:t>global financial crisis</w:t>
      </w:r>
      <w:r w:rsidR="00574C02">
        <w:rPr>
          <w:color w:val="000000"/>
          <w:sz w:val="24"/>
          <w:szCs w:val="24"/>
        </w:rPr>
        <w:t xml:space="preserve">. </w:t>
      </w:r>
    </w:p>
    <w:p w14:paraId="346770CA" w14:textId="1481F1A1" w:rsidR="008D40C7" w:rsidRDefault="00000000" w:rsidP="0040501F">
      <w:pPr>
        <w:jc w:val="both"/>
        <w:rPr>
          <w:color w:val="000000"/>
          <w:sz w:val="24"/>
          <w:szCs w:val="24"/>
        </w:rPr>
      </w:pPr>
      <w:hyperlink r:id="rId21" w:history="1">
        <w:r w:rsidR="00BB19EC" w:rsidRPr="00FE47BF">
          <w:rPr>
            <w:rStyle w:val="Hyperlink"/>
            <w:sz w:val="24"/>
            <w:szCs w:val="24"/>
          </w:rPr>
          <w:t>Nationwide</w:t>
        </w:r>
      </w:hyperlink>
      <w:r w:rsidR="00BB19EC">
        <w:rPr>
          <w:color w:val="000000"/>
          <w:sz w:val="24"/>
          <w:szCs w:val="24"/>
        </w:rPr>
        <w:t>, the UK’s second largest mortgage lender</w:t>
      </w:r>
      <w:r w:rsidR="00FE47BF">
        <w:rPr>
          <w:color w:val="000000"/>
          <w:sz w:val="24"/>
          <w:szCs w:val="24"/>
        </w:rPr>
        <w:t>,</w:t>
      </w:r>
      <w:r w:rsidR="00BB19EC">
        <w:rPr>
          <w:color w:val="000000"/>
          <w:sz w:val="24"/>
          <w:szCs w:val="24"/>
        </w:rPr>
        <w:t xml:space="preserve"> ha</w:t>
      </w:r>
      <w:r w:rsidR="00A92E69">
        <w:rPr>
          <w:color w:val="000000"/>
          <w:sz w:val="24"/>
          <w:szCs w:val="24"/>
        </w:rPr>
        <w:t>s</w:t>
      </w:r>
      <w:r w:rsidR="00BB19EC">
        <w:rPr>
          <w:color w:val="000000"/>
          <w:sz w:val="24"/>
          <w:szCs w:val="24"/>
        </w:rPr>
        <w:t xml:space="preserve"> reported that the </w:t>
      </w:r>
      <w:r w:rsidR="00FE47BF">
        <w:rPr>
          <w:sz w:val="24"/>
          <w:szCs w:val="24"/>
        </w:rPr>
        <w:t>s</w:t>
      </w:r>
      <w:r w:rsidR="00BB19EC" w:rsidRPr="00FE47BF">
        <w:rPr>
          <w:sz w:val="24"/>
          <w:szCs w:val="24"/>
        </w:rPr>
        <w:t xml:space="preserve">tandard </w:t>
      </w:r>
      <w:r w:rsidR="00FE47BF">
        <w:rPr>
          <w:sz w:val="24"/>
          <w:szCs w:val="24"/>
        </w:rPr>
        <w:t>m</w:t>
      </w:r>
      <w:r w:rsidR="00BB19EC" w:rsidRPr="00FE47BF">
        <w:rPr>
          <w:sz w:val="24"/>
          <w:szCs w:val="24"/>
        </w:rPr>
        <w:t xml:space="preserve">ortgage </w:t>
      </w:r>
      <w:r w:rsidR="00FE47BF">
        <w:rPr>
          <w:sz w:val="24"/>
          <w:szCs w:val="24"/>
        </w:rPr>
        <w:t>r</w:t>
      </w:r>
      <w:r w:rsidR="00BB19EC" w:rsidRPr="00FE47BF">
        <w:rPr>
          <w:sz w:val="24"/>
          <w:szCs w:val="24"/>
        </w:rPr>
        <w:t>ate on its variable rate mortgage product will increase from 7.74% to 7.99% from 1 July 2023</w:t>
      </w:r>
      <w:r w:rsidR="00FE47BF">
        <w:rPr>
          <w:sz w:val="24"/>
          <w:szCs w:val="24"/>
        </w:rPr>
        <w:t>, in line with the Bank of England bank rate rise</w:t>
      </w:r>
      <w:r w:rsidR="00BB19EC">
        <w:rPr>
          <w:color w:val="000000"/>
          <w:sz w:val="24"/>
          <w:szCs w:val="24"/>
        </w:rPr>
        <w:t xml:space="preserve">. </w:t>
      </w:r>
    </w:p>
    <w:p w14:paraId="7F5EB8F7" w14:textId="48CEBEC5" w:rsidR="00690EE5" w:rsidRDefault="001949FC" w:rsidP="0040501F">
      <w:pPr>
        <w:jc w:val="both"/>
        <w:rPr>
          <w:rStyle w:val="Hyperlink"/>
        </w:rPr>
      </w:pPr>
      <w:r>
        <w:rPr>
          <w:color w:val="000000"/>
          <w:sz w:val="24"/>
          <w:szCs w:val="24"/>
        </w:rPr>
        <w:t xml:space="preserve">Higher </w:t>
      </w:r>
      <w:r w:rsidR="00407F4B">
        <w:rPr>
          <w:color w:val="000000"/>
          <w:sz w:val="24"/>
          <w:szCs w:val="24"/>
        </w:rPr>
        <w:t xml:space="preserve">monthly </w:t>
      </w:r>
      <w:r>
        <w:rPr>
          <w:color w:val="000000"/>
          <w:sz w:val="24"/>
          <w:szCs w:val="24"/>
        </w:rPr>
        <w:t>mortgage repayment</w:t>
      </w:r>
      <w:r w:rsidR="00407F4B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will </w:t>
      </w:r>
      <w:r w:rsidR="00A278BE">
        <w:rPr>
          <w:color w:val="000000"/>
          <w:sz w:val="24"/>
          <w:szCs w:val="24"/>
        </w:rPr>
        <w:t>reduce personal disposable income and negatively</w:t>
      </w:r>
      <w:r w:rsidR="00690EE5">
        <w:rPr>
          <w:color w:val="000000"/>
          <w:sz w:val="24"/>
          <w:szCs w:val="24"/>
        </w:rPr>
        <w:t xml:space="preserve"> affect</w:t>
      </w:r>
      <w:r w:rsidR="00A278BE">
        <w:rPr>
          <w:color w:val="000000"/>
          <w:sz w:val="24"/>
          <w:szCs w:val="24"/>
        </w:rPr>
        <w:t xml:space="preserve"> </w:t>
      </w:r>
      <w:r w:rsidR="00C23582">
        <w:rPr>
          <w:color w:val="000000"/>
          <w:sz w:val="24"/>
          <w:szCs w:val="24"/>
        </w:rPr>
        <w:t xml:space="preserve">discretionary consumption </w:t>
      </w:r>
      <w:r w:rsidR="00A278BE">
        <w:rPr>
          <w:color w:val="000000"/>
          <w:sz w:val="24"/>
          <w:szCs w:val="24"/>
        </w:rPr>
        <w:t xml:space="preserve">and GDP. </w:t>
      </w:r>
      <w:r w:rsidR="006B43D0">
        <w:rPr>
          <w:color w:val="000000"/>
          <w:sz w:val="24"/>
          <w:szCs w:val="24"/>
        </w:rPr>
        <w:t>Prior to the latest policy changes</w:t>
      </w:r>
      <w:r w:rsidR="00C02701" w:rsidRPr="008B4425">
        <w:rPr>
          <w:color w:val="000000"/>
          <w:sz w:val="24"/>
          <w:szCs w:val="24"/>
        </w:rPr>
        <w:t xml:space="preserve">, </w:t>
      </w:r>
      <w:hyperlink r:id="rId22" w:history="1">
        <w:r w:rsidR="00C02701" w:rsidRPr="00690EE5">
          <w:rPr>
            <w:rStyle w:val="Hyperlink"/>
            <w:sz w:val="24"/>
            <w:szCs w:val="24"/>
          </w:rPr>
          <w:t>NIESR</w:t>
        </w:r>
      </w:hyperlink>
      <w:r w:rsidR="00C02701" w:rsidRPr="00690EE5">
        <w:rPr>
          <w:sz w:val="24"/>
          <w:szCs w:val="24"/>
        </w:rPr>
        <w:t xml:space="preserve"> forecast</w:t>
      </w:r>
      <w:r w:rsidR="00A92E69" w:rsidRPr="00690EE5">
        <w:rPr>
          <w:sz w:val="24"/>
          <w:szCs w:val="24"/>
        </w:rPr>
        <w:t xml:space="preserve"> that</w:t>
      </w:r>
      <w:r w:rsidR="00C02701" w:rsidRPr="00690EE5">
        <w:rPr>
          <w:sz w:val="24"/>
          <w:szCs w:val="24"/>
        </w:rPr>
        <w:t xml:space="preserve"> </w:t>
      </w:r>
      <w:r w:rsidR="00375315" w:rsidRPr="00690EE5">
        <w:rPr>
          <w:sz w:val="24"/>
          <w:szCs w:val="24"/>
        </w:rPr>
        <w:t xml:space="preserve">real personal disposable incomes </w:t>
      </w:r>
      <w:r w:rsidR="00A92E69" w:rsidRPr="00690EE5">
        <w:rPr>
          <w:sz w:val="24"/>
          <w:szCs w:val="24"/>
        </w:rPr>
        <w:t xml:space="preserve">would </w:t>
      </w:r>
      <w:r w:rsidR="00375315" w:rsidRPr="00690EE5">
        <w:rPr>
          <w:sz w:val="24"/>
          <w:szCs w:val="24"/>
        </w:rPr>
        <w:t>continue falling in 2023 and 2024, by 0.7</w:t>
      </w:r>
      <w:r w:rsidR="00690EE5">
        <w:rPr>
          <w:sz w:val="24"/>
          <w:szCs w:val="24"/>
        </w:rPr>
        <w:t>%</w:t>
      </w:r>
      <w:r w:rsidR="00375315" w:rsidRPr="00690EE5">
        <w:rPr>
          <w:sz w:val="24"/>
          <w:szCs w:val="24"/>
        </w:rPr>
        <w:t xml:space="preserve"> and 1.1</w:t>
      </w:r>
      <w:r w:rsidR="00690EE5">
        <w:rPr>
          <w:sz w:val="24"/>
          <w:szCs w:val="24"/>
        </w:rPr>
        <w:t>%</w:t>
      </w:r>
      <w:r w:rsidR="00375315" w:rsidRPr="00690EE5">
        <w:rPr>
          <w:sz w:val="24"/>
          <w:szCs w:val="24"/>
        </w:rPr>
        <w:t>, respectively</w:t>
      </w:r>
      <w:r w:rsidR="006C7C50" w:rsidRPr="00690EE5">
        <w:rPr>
          <w:sz w:val="24"/>
          <w:szCs w:val="24"/>
        </w:rPr>
        <w:t>.</w:t>
      </w:r>
      <w:r w:rsidR="005D4CBF" w:rsidRPr="009C1C04">
        <w:rPr>
          <w:rStyle w:val="Hyperlink"/>
          <w:sz w:val="24"/>
          <w:szCs w:val="24"/>
          <w:u w:val="none"/>
        </w:rPr>
        <w:t xml:space="preserve"> </w:t>
      </w:r>
    </w:p>
    <w:p w14:paraId="6FEAD5C9" w14:textId="608A7014" w:rsidR="00690EE5" w:rsidRDefault="00690EE5" w:rsidP="0040501F">
      <w:pPr>
        <w:jc w:val="both"/>
        <w:rPr>
          <w:color w:val="000000"/>
          <w:sz w:val="24"/>
          <w:szCs w:val="24"/>
        </w:rPr>
      </w:pPr>
      <w:r>
        <w:rPr>
          <w:rStyle w:val="Hyperlink"/>
          <w:sz w:val="24"/>
          <w:szCs w:val="24"/>
          <w:u w:val="none"/>
        </w:rPr>
        <w:t xml:space="preserve">Continued declines </w:t>
      </w:r>
      <w:r w:rsidR="00306CAE">
        <w:rPr>
          <w:color w:val="000000"/>
          <w:sz w:val="24"/>
          <w:szCs w:val="24"/>
        </w:rPr>
        <w:t xml:space="preserve">in </w:t>
      </w:r>
      <w:r w:rsidR="004835C4">
        <w:rPr>
          <w:color w:val="000000"/>
          <w:sz w:val="24"/>
          <w:szCs w:val="24"/>
        </w:rPr>
        <w:t xml:space="preserve">private </w:t>
      </w:r>
      <w:r w:rsidR="00306CAE">
        <w:rPr>
          <w:color w:val="000000"/>
          <w:sz w:val="24"/>
          <w:szCs w:val="24"/>
        </w:rPr>
        <w:t xml:space="preserve">consumption and </w:t>
      </w:r>
      <w:r w:rsidR="00A92E69">
        <w:rPr>
          <w:color w:val="000000"/>
          <w:sz w:val="24"/>
          <w:szCs w:val="24"/>
        </w:rPr>
        <w:t xml:space="preserve">the </w:t>
      </w:r>
      <w:r w:rsidR="00306CAE">
        <w:rPr>
          <w:color w:val="000000"/>
          <w:sz w:val="24"/>
          <w:szCs w:val="24"/>
        </w:rPr>
        <w:t xml:space="preserve">risk of higher unemployment </w:t>
      </w:r>
      <w:r w:rsidR="00A92E69">
        <w:rPr>
          <w:color w:val="000000"/>
          <w:sz w:val="24"/>
          <w:szCs w:val="24"/>
        </w:rPr>
        <w:t xml:space="preserve">are likely </w:t>
      </w:r>
      <w:r>
        <w:rPr>
          <w:color w:val="000000"/>
          <w:sz w:val="24"/>
          <w:szCs w:val="24"/>
        </w:rPr>
        <w:t xml:space="preserve">to mean that the drop in housing demand is likely to continue, </w:t>
      </w:r>
      <w:r w:rsidR="00B900A4">
        <w:rPr>
          <w:color w:val="000000"/>
          <w:sz w:val="24"/>
          <w:szCs w:val="24"/>
        </w:rPr>
        <w:t>due to affordability issues</w:t>
      </w:r>
      <w:r>
        <w:rPr>
          <w:color w:val="000000"/>
          <w:sz w:val="24"/>
          <w:szCs w:val="24"/>
        </w:rPr>
        <w:t>.</w:t>
      </w:r>
      <w:r w:rsidR="00B900A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This, in turn, means that </w:t>
      </w:r>
      <w:r w:rsidR="00B900A4">
        <w:rPr>
          <w:color w:val="000000"/>
          <w:sz w:val="24"/>
          <w:szCs w:val="24"/>
        </w:rPr>
        <w:t>hou</w:t>
      </w:r>
      <w:r w:rsidR="004835C4">
        <w:rPr>
          <w:color w:val="000000"/>
          <w:sz w:val="24"/>
          <w:szCs w:val="24"/>
        </w:rPr>
        <w:t>se prices</w:t>
      </w:r>
      <w:r w:rsidR="00B900A4">
        <w:rPr>
          <w:color w:val="000000"/>
          <w:sz w:val="24"/>
          <w:szCs w:val="24"/>
        </w:rPr>
        <w:t xml:space="preserve"> </w:t>
      </w:r>
      <w:r w:rsidR="004328B8">
        <w:rPr>
          <w:color w:val="000000"/>
          <w:sz w:val="24"/>
          <w:szCs w:val="24"/>
        </w:rPr>
        <w:t xml:space="preserve">are </w:t>
      </w:r>
      <w:r w:rsidR="00A92E69">
        <w:rPr>
          <w:color w:val="000000"/>
          <w:sz w:val="24"/>
          <w:szCs w:val="24"/>
        </w:rPr>
        <w:t xml:space="preserve">likely </w:t>
      </w:r>
      <w:r w:rsidR="004328B8">
        <w:rPr>
          <w:color w:val="000000"/>
          <w:sz w:val="24"/>
          <w:szCs w:val="24"/>
        </w:rPr>
        <w:t xml:space="preserve">to </w:t>
      </w:r>
      <w:r w:rsidR="00B900A4">
        <w:rPr>
          <w:color w:val="000000"/>
          <w:sz w:val="24"/>
          <w:szCs w:val="24"/>
        </w:rPr>
        <w:t>fall further.</w:t>
      </w:r>
      <w:r w:rsidR="006F578F">
        <w:rPr>
          <w:color w:val="000000"/>
          <w:sz w:val="24"/>
          <w:szCs w:val="24"/>
        </w:rPr>
        <w:t xml:space="preserve"> </w:t>
      </w:r>
    </w:p>
    <w:p w14:paraId="1F187C2E" w14:textId="3E2794A1" w:rsidR="00A540C0" w:rsidRDefault="00185F0C" w:rsidP="0040501F">
      <w:pPr>
        <w:jc w:val="both"/>
        <w:rPr>
          <w:kern w:val="2"/>
        </w:rPr>
      </w:pPr>
      <w:r>
        <w:rPr>
          <w:color w:val="000000"/>
          <w:sz w:val="24"/>
          <w:szCs w:val="24"/>
        </w:rPr>
        <w:t>First-time</w:t>
      </w:r>
      <w:r w:rsidR="00CC7144">
        <w:rPr>
          <w:color w:val="000000"/>
          <w:sz w:val="24"/>
          <w:szCs w:val="24"/>
        </w:rPr>
        <w:t xml:space="preserve"> buyers will</w:t>
      </w:r>
      <w:r w:rsidR="006F578F">
        <w:rPr>
          <w:color w:val="000000"/>
          <w:sz w:val="24"/>
          <w:szCs w:val="24"/>
        </w:rPr>
        <w:t xml:space="preserve"> particularly be </w:t>
      </w:r>
      <w:r w:rsidR="00CC7144">
        <w:rPr>
          <w:color w:val="000000"/>
          <w:sz w:val="24"/>
          <w:szCs w:val="24"/>
        </w:rPr>
        <w:t>discouraged from applying for a mortgage because of</w:t>
      </w:r>
      <w:r w:rsidR="00E01F1E">
        <w:rPr>
          <w:color w:val="000000"/>
          <w:sz w:val="24"/>
          <w:szCs w:val="24"/>
        </w:rPr>
        <w:t xml:space="preserve"> rising </w:t>
      </w:r>
      <w:r w:rsidR="00CC7144">
        <w:rPr>
          <w:color w:val="000000"/>
          <w:sz w:val="24"/>
          <w:szCs w:val="24"/>
        </w:rPr>
        <w:t>debt servicing costs.</w:t>
      </w:r>
      <w:r>
        <w:rPr>
          <w:color w:val="000000"/>
          <w:sz w:val="24"/>
          <w:szCs w:val="24"/>
        </w:rPr>
        <w:t xml:space="preserve"> As of the first quarter of 2023, the average mortgage payment for first-time </w:t>
      </w:r>
      <w:r w:rsidR="00C57B66">
        <w:rPr>
          <w:color w:val="000000"/>
          <w:sz w:val="24"/>
          <w:szCs w:val="24"/>
        </w:rPr>
        <w:t>buyers</w:t>
      </w:r>
      <w:r>
        <w:rPr>
          <w:color w:val="000000"/>
          <w:sz w:val="24"/>
          <w:szCs w:val="24"/>
        </w:rPr>
        <w:t xml:space="preserve"> has risen to almost 40% of net pay, which is the highest proportion since 2008</w:t>
      </w:r>
      <w:r w:rsidR="00753339">
        <w:rPr>
          <w:color w:val="000000"/>
          <w:sz w:val="24"/>
          <w:szCs w:val="24"/>
        </w:rPr>
        <w:t xml:space="preserve"> (</w:t>
      </w:r>
      <w:r w:rsidR="009E4B11">
        <w:rPr>
          <w:color w:val="000000"/>
          <w:sz w:val="24"/>
          <w:szCs w:val="24"/>
        </w:rPr>
        <w:t xml:space="preserve">see </w:t>
      </w:r>
      <w:r w:rsidR="00753339">
        <w:rPr>
          <w:color w:val="000000"/>
          <w:sz w:val="24"/>
          <w:szCs w:val="24"/>
        </w:rPr>
        <w:t xml:space="preserve">Figure </w:t>
      </w:r>
      <w:r w:rsidR="00A540C0">
        <w:rPr>
          <w:color w:val="000000"/>
          <w:sz w:val="24"/>
          <w:szCs w:val="24"/>
        </w:rPr>
        <w:t>4</w:t>
      </w:r>
      <w:r w:rsidR="00753339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>.</w:t>
      </w:r>
      <w:r w:rsidR="00473210" w:rsidRPr="00473210">
        <w:rPr>
          <w:kern w:val="2"/>
        </w:rPr>
        <w:t xml:space="preserve"> </w:t>
      </w:r>
    </w:p>
    <w:p w14:paraId="5B6AD867" w14:textId="67CD193C" w:rsidR="0040501F" w:rsidRDefault="0040501F" w:rsidP="0040501F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Further, t</w:t>
      </w:r>
      <w:r w:rsidRPr="00473210">
        <w:rPr>
          <w:color w:val="000000"/>
          <w:sz w:val="24"/>
          <w:szCs w:val="24"/>
        </w:rPr>
        <w:t xml:space="preserve">he </w:t>
      </w:r>
      <w:r w:rsidRPr="00A540C0">
        <w:rPr>
          <w:sz w:val="24"/>
          <w:szCs w:val="24"/>
        </w:rPr>
        <w:t>B</w:t>
      </w:r>
      <w:r w:rsidR="00A540C0">
        <w:rPr>
          <w:sz w:val="24"/>
          <w:szCs w:val="24"/>
        </w:rPr>
        <w:t xml:space="preserve">ank </w:t>
      </w:r>
      <w:r w:rsidRPr="00A540C0">
        <w:rPr>
          <w:sz w:val="24"/>
          <w:szCs w:val="24"/>
        </w:rPr>
        <w:t>o</w:t>
      </w:r>
      <w:r w:rsidR="00A540C0">
        <w:rPr>
          <w:sz w:val="24"/>
          <w:szCs w:val="24"/>
        </w:rPr>
        <w:t xml:space="preserve">f </w:t>
      </w:r>
      <w:r w:rsidRPr="00A540C0">
        <w:rPr>
          <w:sz w:val="24"/>
          <w:szCs w:val="24"/>
        </w:rPr>
        <w:t>E</w:t>
      </w:r>
      <w:r w:rsidR="00A540C0">
        <w:rPr>
          <w:sz w:val="24"/>
          <w:szCs w:val="24"/>
        </w:rPr>
        <w:t>ngland</w:t>
      </w:r>
      <w:r w:rsidRPr="00A540C0">
        <w:rPr>
          <w:sz w:val="24"/>
          <w:szCs w:val="24"/>
        </w:rPr>
        <w:t xml:space="preserve"> estimates </w:t>
      </w:r>
      <w:r w:rsidR="00A540C0">
        <w:rPr>
          <w:sz w:val="24"/>
          <w:szCs w:val="24"/>
        </w:rPr>
        <w:t xml:space="preserve">that </w:t>
      </w:r>
      <w:r w:rsidRPr="00A540C0">
        <w:rPr>
          <w:sz w:val="24"/>
          <w:szCs w:val="24"/>
        </w:rPr>
        <w:t xml:space="preserve">approximately </w:t>
      </w:r>
      <w:hyperlink r:id="rId23" w:history="1">
        <w:r w:rsidR="00A540C0">
          <w:rPr>
            <w:rStyle w:val="Hyperlink"/>
            <w:sz w:val="24"/>
            <w:szCs w:val="24"/>
          </w:rPr>
          <w:t>1.3</w:t>
        </w:r>
        <w:r w:rsidRPr="00A540C0">
          <w:rPr>
            <w:rStyle w:val="Hyperlink"/>
            <w:sz w:val="24"/>
            <w:szCs w:val="24"/>
          </w:rPr>
          <w:t xml:space="preserve"> million households</w:t>
        </w:r>
      </w:hyperlink>
      <w:r w:rsidRPr="00A540C0">
        <w:rPr>
          <w:sz w:val="24"/>
          <w:szCs w:val="24"/>
        </w:rPr>
        <w:t xml:space="preserve"> will need to refix their mortgage rates between April and December 2023</w:t>
      </w:r>
      <w:r w:rsidRPr="00473210">
        <w:rPr>
          <w:color w:val="000000"/>
          <w:sz w:val="24"/>
          <w:szCs w:val="24"/>
        </w:rPr>
        <w:t>.</w:t>
      </w:r>
      <w:r w:rsidR="00A540C0">
        <w:rPr>
          <w:color w:val="000000"/>
          <w:sz w:val="24"/>
          <w:szCs w:val="24"/>
        </w:rPr>
        <w:t xml:space="preserve"> </w:t>
      </w:r>
    </w:p>
    <w:p w14:paraId="2CFCC3A8" w14:textId="0AE823D8" w:rsidR="00A540C0" w:rsidRDefault="00A540C0" w:rsidP="008D40C7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Current five</w:t>
      </w:r>
      <w:r w:rsidR="0040501F">
        <w:rPr>
          <w:color w:val="000000"/>
          <w:sz w:val="24"/>
          <w:szCs w:val="24"/>
        </w:rPr>
        <w:t>-</w:t>
      </w:r>
      <w:r w:rsidR="0040501F" w:rsidRPr="003A6572">
        <w:rPr>
          <w:color w:val="000000"/>
          <w:sz w:val="24"/>
          <w:szCs w:val="24"/>
        </w:rPr>
        <w:t xml:space="preserve">year rates </w:t>
      </w:r>
      <w:r w:rsidR="0040501F">
        <w:rPr>
          <w:color w:val="000000"/>
          <w:sz w:val="24"/>
          <w:szCs w:val="24"/>
        </w:rPr>
        <w:t xml:space="preserve">are at levels not seen since the </w:t>
      </w:r>
      <w:r w:rsidR="009E4B11">
        <w:rPr>
          <w:color w:val="000000"/>
          <w:sz w:val="24"/>
          <w:szCs w:val="24"/>
        </w:rPr>
        <w:t xml:space="preserve">global </w:t>
      </w:r>
      <w:r>
        <w:rPr>
          <w:color w:val="000000"/>
          <w:sz w:val="24"/>
          <w:szCs w:val="24"/>
        </w:rPr>
        <w:t>financial crisis. This</w:t>
      </w:r>
      <w:r w:rsidR="0040501F">
        <w:rPr>
          <w:color w:val="000000"/>
          <w:sz w:val="24"/>
          <w:szCs w:val="24"/>
        </w:rPr>
        <w:t xml:space="preserve"> </w:t>
      </w:r>
      <w:r w:rsidR="0040501F" w:rsidRPr="003A6572">
        <w:rPr>
          <w:color w:val="000000"/>
          <w:sz w:val="24"/>
          <w:szCs w:val="24"/>
        </w:rPr>
        <w:t>is putting stress on lenders for their fixed rate offers</w:t>
      </w:r>
      <w:r w:rsidR="0040501F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 xml:space="preserve">which has led to </w:t>
      </w:r>
      <w:r w:rsidR="0040501F">
        <w:rPr>
          <w:color w:val="000000"/>
          <w:sz w:val="24"/>
          <w:szCs w:val="24"/>
        </w:rPr>
        <w:t>lenders pulling mortgages off the market and repricing</w:t>
      </w:r>
      <w:r w:rsidR="0040501F" w:rsidRPr="003A6572">
        <w:rPr>
          <w:color w:val="000000"/>
          <w:sz w:val="24"/>
          <w:szCs w:val="24"/>
        </w:rPr>
        <w:t xml:space="preserve">. </w:t>
      </w:r>
    </w:p>
    <w:p w14:paraId="77EACE82" w14:textId="393988B5" w:rsidR="008D40C7" w:rsidRDefault="002903A5" w:rsidP="008D40C7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</w:t>
      </w:r>
      <w:r w:rsidR="0040501F">
        <w:rPr>
          <w:color w:val="000000"/>
          <w:sz w:val="24"/>
          <w:szCs w:val="24"/>
        </w:rPr>
        <w:t>ore importantly, if these</w:t>
      </w:r>
      <w:r w:rsidR="0040501F" w:rsidRPr="003A6572">
        <w:rPr>
          <w:color w:val="000000"/>
          <w:sz w:val="24"/>
          <w:szCs w:val="24"/>
        </w:rPr>
        <w:t xml:space="preserve"> market rate levels continue</w:t>
      </w:r>
      <w:r>
        <w:rPr>
          <w:color w:val="000000"/>
          <w:sz w:val="24"/>
          <w:szCs w:val="24"/>
        </w:rPr>
        <w:t>,</w:t>
      </w:r>
      <w:r w:rsidR="0040501F" w:rsidRPr="003A6572">
        <w:rPr>
          <w:color w:val="000000"/>
          <w:sz w:val="24"/>
          <w:szCs w:val="24"/>
        </w:rPr>
        <w:t xml:space="preserve"> there will be </w:t>
      </w:r>
      <w:r w:rsidR="006228CA" w:rsidRPr="003A6572">
        <w:rPr>
          <w:color w:val="000000"/>
          <w:sz w:val="24"/>
          <w:szCs w:val="24"/>
        </w:rPr>
        <w:t>many</w:t>
      </w:r>
      <w:r w:rsidR="0040501F" w:rsidRPr="003A6572">
        <w:rPr>
          <w:color w:val="000000"/>
          <w:sz w:val="24"/>
          <w:szCs w:val="24"/>
        </w:rPr>
        <w:t xml:space="preserve"> fixed rate borrowers looking to refinance over the next year but facing much higher rates to do so. </w:t>
      </w:r>
      <w:r w:rsidR="00AA5D47">
        <w:rPr>
          <w:color w:val="000000"/>
          <w:sz w:val="24"/>
          <w:szCs w:val="24"/>
        </w:rPr>
        <w:t>Subsequently</w:t>
      </w:r>
      <w:r w:rsidR="008D40C7" w:rsidRPr="003A6572">
        <w:rPr>
          <w:color w:val="000000"/>
          <w:sz w:val="24"/>
          <w:szCs w:val="24"/>
        </w:rPr>
        <w:t xml:space="preserve">, refinancing is now the big risk in the </w:t>
      </w:r>
      <w:r w:rsidR="00AA5D47">
        <w:rPr>
          <w:color w:val="000000"/>
          <w:sz w:val="24"/>
          <w:szCs w:val="24"/>
        </w:rPr>
        <w:t xml:space="preserve">housing </w:t>
      </w:r>
      <w:r w:rsidR="008D40C7" w:rsidRPr="003A6572">
        <w:rPr>
          <w:color w:val="000000"/>
          <w:sz w:val="24"/>
          <w:szCs w:val="24"/>
        </w:rPr>
        <w:t xml:space="preserve">market. </w:t>
      </w:r>
    </w:p>
    <w:p w14:paraId="59CD6F42" w14:textId="77777777" w:rsidR="00753339" w:rsidRDefault="00753339" w:rsidP="00416BC7">
      <w:pPr>
        <w:jc w:val="both"/>
        <w:rPr>
          <w:color w:val="000000"/>
          <w:sz w:val="24"/>
          <w:szCs w:val="24"/>
        </w:rPr>
      </w:pPr>
    </w:p>
    <w:p w14:paraId="39321E01" w14:textId="69FC947B" w:rsidR="00DD3933" w:rsidRDefault="00E53E7E" w:rsidP="009C1C0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Fig</w:t>
      </w:r>
      <w:r w:rsidR="00CE04E3">
        <w:rPr>
          <w:color w:val="000000"/>
          <w:sz w:val="24"/>
          <w:szCs w:val="24"/>
        </w:rPr>
        <w:t xml:space="preserve">ure </w:t>
      </w:r>
      <w:r w:rsidR="00A540C0"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: </w:t>
      </w:r>
      <w:r w:rsidR="00CE04E3">
        <w:rPr>
          <w:color w:val="000000"/>
          <w:sz w:val="24"/>
          <w:szCs w:val="24"/>
        </w:rPr>
        <w:t xml:space="preserve">Monthly </w:t>
      </w:r>
      <w:r w:rsidR="00A540C0">
        <w:rPr>
          <w:color w:val="000000"/>
          <w:sz w:val="24"/>
          <w:szCs w:val="24"/>
        </w:rPr>
        <w:t>m</w:t>
      </w:r>
      <w:r w:rsidR="00CE04E3">
        <w:rPr>
          <w:color w:val="000000"/>
          <w:sz w:val="24"/>
          <w:szCs w:val="24"/>
        </w:rPr>
        <w:t xml:space="preserve">ortgage </w:t>
      </w:r>
      <w:r w:rsidR="00A540C0">
        <w:rPr>
          <w:color w:val="000000"/>
          <w:sz w:val="24"/>
          <w:szCs w:val="24"/>
        </w:rPr>
        <w:t>p</w:t>
      </w:r>
      <w:r w:rsidR="00CE04E3">
        <w:rPr>
          <w:color w:val="000000"/>
          <w:sz w:val="24"/>
          <w:szCs w:val="24"/>
        </w:rPr>
        <w:t xml:space="preserve">ayments </w:t>
      </w:r>
      <w:r w:rsidR="00A540C0">
        <w:rPr>
          <w:color w:val="000000"/>
          <w:sz w:val="24"/>
          <w:szCs w:val="24"/>
        </w:rPr>
        <w:t>for first-time buyers (</w:t>
      </w:r>
      <w:r w:rsidR="002903A5">
        <w:rPr>
          <w:color w:val="000000"/>
          <w:sz w:val="24"/>
          <w:szCs w:val="24"/>
        </w:rPr>
        <w:t xml:space="preserve">percentage </w:t>
      </w:r>
      <w:r w:rsidR="00CE04E3">
        <w:rPr>
          <w:color w:val="000000"/>
          <w:sz w:val="24"/>
          <w:szCs w:val="24"/>
        </w:rPr>
        <w:t xml:space="preserve">of </w:t>
      </w:r>
      <w:r w:rsidR="00A540C0">
        <w:rPr>
          <w:color w:val="000000"/>
          <w:sz w:val="24"/>
          <w:szCs w:val="24"/>
        </w:rPr>
        <w:t>n</w:t>
      </w:r>
      <w:r w:rsidR="00CE04E3">
        <w:rPr>
          <w:color w:val="000000"/>
          <w:sz w:val="24"/>
          <w:szCs w:val="24"/>
        </w:rPr>
        <w:t xml:space="preserve">et </w:t>
      </w:r>
      <w:r w:rsidR="00A540C0">
        <w:rPr>
          <w:color w:val="000000"/>
          <w:sz w:val="24"/>
          <w:szCs w:val="24"/>
        </w:rPr>
        <w:t>p</w:t>
      </w:r>
      <w:r w:rsidR="00CE04E3">
        <w:rPr>
          <w:color w:val="000000"/>
          <w:sz w:val="24"/>
          <w:szCs w:val="24"/>
        </w:rPr>
        <w:t>ay</w:t>
      </w:r>
      <w:r w:rsidR="00A540C0">
        <w:rPr>
          <w:color w:val="000000"/>
          <w:sz w:val="24"/>
          <w:szCs w:val="24"/>
        </w:rPr>
        <w:t>)</w:t>
      </w:r>
      <w:r w:rsidR="00A540C0" w:rsidDel="00A540C0">
        <w:rPr>
          <w:color w:val="000000"/>
          <w:sz w:val="24"/>
          <w:szCs w:val="24"/>
        </w:rPr>
        <w:t xml:space="preserve"> </w:t>
      </w:r>
    </w:p>
    <w:p w14:paraId="52B5DCD6" w14:textId="77777777" w:rsidR="00CE04E3" w:rsidRDefault="00CE04E3" w:rsidP="00CE04E3">
      <w:pPr>
        <w:jc w:val="center"/>
        <w:rPr>
          <w:color w:val="000000"/>
          <w:sz w:val="24"/>
          <w:szCs w:val="24"/>
        </w:rPr>
      </w:pPr>
    </w:p>
    <w:p w14:paraId="25E5DABB" w14:textId="77777777" w:rsidR="00E27031" w:rsidRDefault="00CE04E3" w:rsidP="00CE04E3">
      <w:pPr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16EAE7E6" wp14:editId="4CCF314E">
            <wp:extent cx="3810635" cy="2346960"/>
            <wp:effectExtent l="0" t="0" r="0" b="0"/>
            <wp:docPr id="588626205" name="Picture 5" descr="A picture containing text, diagram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26205" name="Picture 5" descr="A picture containing text, diagram, plo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234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04FB5E" w14:textId="77777777" w:rsidR="00753339" w:rsidRDefault="00CE04E3" w:rsidP="00416BC7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Source: Nationwide </w:t>
      </w:r>
    </w:p>
    <w:p w14:paraId="202C3146" w14:textId="74102995" w:rsidR="001A742E" w:rsidRPr="00D47AB5" w:rsidRDefault="00F40A08" w:rsidP="00D47AB5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</w:t>
      </w:r>
      <w:hyperlink r:id="rId25" w:anchor=":~:text=This%20measure%20was%20initially%20announced,change%20which%20is%20wholly%20relieving." w:history="1">
        <w:r w:rsidRPr="00F40A08">
          <w:rPr>
            <w:rStyle w:val="Hyperlink"/>
            <w:sz w:val="24"/>
            <w:szCs w:val="24"/>
          </w:rPr>
          <w:t xml:space="preserve">government has </w:t>
        </w:r>
        <w:r>
          <w:rPr>
            <w:rStyle w:val="Hyperlink"/>
            <w:sz w:val="24"/>
            <w:szCs w:val="24"/>
          </w:rPr>
          <w:t xml:space="preserve">stated </w:t>
        </w:r>
      </w:hyperlink>
      <w:r>
        <w:rPr>
          <w:color w:val="000000"/>
          <w:sz w:val="24"/>
          <w:szCs w:val="24"/>
        </w:rPr>
        <w:t xml:space="preserve">that </w:t>
      </w:r>
      <w:r w:rsidR="00596F6D" w:rsidRPr="009A23FA">
        <w:rPr>
          <w:sz w:val="24"/>
          <w:szCs w:val="24"/>
        </w:rPr>
        <w:t>t</w:t>
      </w:r>
      <w:r w:rsidR="00943FCA" w:rsidRPr="009A23FA">
        <w:rPr>
          <w:sz w:val="24"/>
          <w:szCs w:val="24"/>
        </w:rPr>
        <w:t xml:space="preserve">he </w:t>
      </w:r>
      <w:r>
        <w:rPr>
          <w:sz w:val="24"/>
          <w:szCs w:val="24"/>
        </w:rPr>
        <w:t>s</w:t>
      </w:r>
      <w:r w:rsidR="00943FCA" w:rsidRPr="009A23FA">
        <w:rPr>
          <w:sz w:val="24"/>
          <w:szCs w:val="24"/>
        </w:rPr>
        <w:t xml:space="preserve">tamp </w:t>
      </w:r>
      <w:r>
        <w:rPr>
          <w:sz w:val="24"/>
          <w:szCs w:val="24"/>
        </w:rPr>
        <w:t>d</w:t>
      </w:r>
      <w:r w:rsidR="00943FCA" w:rsidRPr="009A23FA">
        <w:rPr>
          <w:sz w:val="24"/>
          <w:szCs w:val="24"/>
        </w:rPr>
        <w:t>uty</w:t>
      </w:r>
      <w:r w:rsidR="00453F2B" w:rsidRPr="009A23FA">
        <w:rPr>
          <w:sz w:val="24"/>
          <w:szCs w:val="24"/>
        </w:rPr>
        <w:t xml:space="preserve"> cut and increase to nil-rate tax thresholds </w:t>
      </w:r>
      <w:r>
        <w:rPr>
          <w:sz w:val="24"/>
          <w:szCs w:val="24"/>
        </w:rPr>
        <w:t xml:space="preserve">– </w:t>
      </w:r>
      <w:r w:rsidR="00FD0A92">
        <w:rPr>
          <w:sz w:val="24"/>
          <w:szCs w:val="24"/>
        </w:rPr>
        <w:t xml:space="preserve">which were </w:t>
      </w:r>
      <w:r>
        <w:rPr>
          <w:sz w:val="24"/>
          <w:szCs w:val="24"/>
        </w:rPr>
        <w:t xml:space="preserve">announced </w:t>
      </w:r>
      <w:r w:rsidR="00453F2B" w:rsidRPr="009A23FA">
        <w:rPr>
          <w:sz w:val="24"/>
          <w:szCs w:val="24"/>
        </w:rPr>
        <w:t xml:space="preserve">on 23 September 2022 </w:t>
      </w:r>
      <w:r>
        <w:rPr>
          <w:sz w:val="24"/>
          <w:szCs w:val="24"/>
        </w:rPr>
        <w:t xml:space="preserve">– </w:t>
      </w:r>
      <w:r w:rsidR="00453F2B" w:rsidRPr="009A23FA">
        <w:rPr>
          <w:sz w:val="24"/>
          <w:szCs w:val="24"/>
        </w:rPr>
        <w:t xml:space="preserve">will remain in place </w:t>
      </w:r>
      <w:r>
        <w:rPr>
          <w:sz w:val="24"/>
          <w:szCs w:val="24"/>
        </w:rPr>
        <w:t>until</w:t>
      </w:r>
      <w:r w:rsidR="00453F2B" w:rsidRPr="009A23FA">
        <w:rPr>
          <w:sz w:val="24"/>
          <w:szCs w:val="24"/>
        </w:rPr>
        <w:t xml:space="preserve"> 31 March 2025</w:t>
      </w:r>
      <w:r>
        <w:rPr>
          <w:sz w:val="24"/>
          <w:szCs w:val="24"/>
        </w:rPr>
        <w:t>.</w:t>
      </w:r>
      <w:r>
        <w:rPr>
          <w:rStyle w:val="Hyperlink"/>
          <w:sz w:val="24"/>
          <w:szCs w:val="24"/>
        </w:rPr>
        <w:t xml:space="preserve"> But this </w:t>
      </w:r>
      <w:r w:rsidR="00350EBC">
        <w:rPr>
          <w:color w:val="000000"/>
          <w:sz w:val="24"/>
          <w:szCs w:val="24"/>
        </w:rPr>
        <w:t xml:space="preserve">is </w:t>
      </w:r>
      <w:r>
        <w:rPr>
          <w:color w:val="000000"/>
          <w:sz w:val="24"/>
          <w:szCs w:val="24"/>
        </w:rPr>
        <w:t>unlikely</w:t>
      </w:r>
      <w:r w:rsidR="00350EBC">
        <w:rPr>
          <w:color w:val="000000"/>
          <w:sz w:val="24"/>
          <w:szCs w:val="24"/>
        </w:rPr>
        <w:t xml:space="preserve"> to encourage</w:t>
      </w:r>
      <w:r w:rsidR="004B66E2">
        <w:rPr>
          <w:color w:val="000000"/>
          <w:sz w:val="24"/>
          <w:szCs w:val="24"/>
        </w:rPr>
        <w:t xml:space="preserve"> a large number of</w:t>
      </w:r>
      <w:r w:rsidR="00350EBC">
        <w:rPr>
          <w:color w:val="000000"/>
          <w:sz w:val="24"/>
          <w:szCs w:val="24"/>
        </w:rPr>
        <w:t xml:space="preserve"> new house purchases considering the</w:t>
      </w:r>
      <w:r w:rsidR="0017185B">
        <w:rPr>
          <w:color w:val="000000"/>
          <w:sz w:val="24"/>
          <w:szCs w:val="24"/>
        </w:rPr>
        <w:t xml:space="preserve"> prevailing</w:t>
      </w:r>
      <w:r w:rsidR="00350EBC">
        <w:rPr>
          <w:color w:val="000000"/>
          <w:sz w:val="24"/>
          <w:szCs w:val="24"/>
        </w:rPr>
        <w:t xml:space="preserve"> elevated prices</w:t>
      </w:r>
      <w:r>
        <w:rPr>
          <w:color w:val="000000"/>
          <w:sz w:val="24"/>
          <w:szCs w:val="24"/>
        </w:rPr>
        <w:t xml:space="preserve"> and continued squeeze in incomes as a result of the cost of living crisis</w:t>
      </w:r>
      <w:r w:rsidR="00F14911">
        <w:rPr>
          <w:color w:val="000000"/>
          <w:sz w:val="24"/>
          <w:szCs w:val="24"/>
        </w:rPr>
        <w:t>.</w:t>
      </w:r>
    </w:p>
    <w:p w14:paraId="5A6B021A" w14:textId="7CCB3A58" w:rsidR="001A742E" w:rsidRPr="006F217C" w:rsidRDefault="00F40A08" w:rsidP="001A742E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How is the cost of living crisis affecting the housing market?</w:t>
      </w:r>
    </w:p>
    <w:p w14:paraId="563C77B6" w14:textId="21DFE652" w:rsidR="00696911" w:rsidRDefault="001B7F08" w:rsidP="00CF2F6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Despite recent good news on </w:t>
      </w:r>
      <w:r w:rsidR="00E17835">
        <w:rPr>
          <w:color w:val="000000"/>
          <w:sz w:val="24"/>
          <w:szCs w:val="24"/>
        </w:rPr>
        <w:t xml:space="preserve">falling </w:t>
      </w:r>
      <w:r>
        <w:rPr>
          <w:color w:val="000000"/>
          <w:sz w:val="24"/>
          <w:szCs w:val="24"/>
        </w:rPr>
        <w:t xml:space="preserve">energy price inflation, </w:t>
      </w:r>
      <w:r w:rsidR="00845089">
        <w:rPr>
          <w:color w:val="000000"/>
          <w:sz w:val="24"/>
          <w:szCs w:val="24"/>
        </w:rPr>
        <w:t xml:space="preserve">annual </w:t>
      </w:r>
      <w:r>
        <w:rPr>
          <w:color w:val="000000"/>
          <w:sz w:val="24"/>
          <w:szCs w:val="24"/>
        </w:rPr>
        <w:t xml:space="preserve">food price inflation </w:t>
      </w:r>
      <w:r w:rsidR="00845089">
        <w:rPr>
          <w:color w:val="000000"/>
          <w:sz w:val="24"/>
          <w:szCs w:val="24"/>
        </w:rPr>
        <w:t>in April was estimated at 19%</w:t>
      </w:r>
      <w:r w:rsidR="00696911">
        <w:rPr>
          <w:color w:val="000000"/>
          <w:sz w:val="24"/>
          <w:szCs w:val="24"/>
        </w:rPr>
        <w:t xml:space="preserve"> –</w:t>
      </w:r>
      <w:r w:rsidR="00845089">
        <w:rPr>
          <w:color w:val="000000"/>
          <w:sz w:val="24"/>
          <w:szCs w:val="24"/>
        </w:rPr>
        <w:t xml:space="preserve"> close to the 45-year high recorded in March 2023 (19.1%).</w:t>
      </w:r>
      <w:r>
        <w:rPr>
          <w:color w:val="000000"/>
          <w:sz w:val="24"/>
          <w:szCs w:val="24"/>
        </w:rPr>
        <w:t xml:space="preserve"> </w:t>
      </w:r>
    </w:p>
    <w:p w14:paraId="68C959E8" w14:textId="77777777" w:rsidR="00793C85" w:rsidRDefault="00E17835" w:rsidP="00CF2F6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rapid rate of </w:t>
      </w:r>
      <w:r w:rsidR="001B7F08">
        <w:rPr>
          <w:color w:val="000000"/>
          <w:sz w:val="24"/>
          <w:szCs w:val="24"/>
        </w:rPr>
        <w:t xml:space="preserve">food </w:t>
      </w:r>
      <w:r w:rsidR="00CC26AD">
        <w:rPr>
          <w:color w:val="000000"/>
          <w:sz w:val="24"/>
          <w:szCs w:val="24"/>
        </w:rPr>
        <w:t xml:space="preserve">price inflation </w:t>
      </w:r>
      <w:r w:rsidR="001B7F08">
        <w:rPr>
          <w:color w:val="000000"/>
          <w:sz w:val="24"/>
          <w:szCs w:val="24"/>
        </w:rPr>
        <w:t>will no doubt continue to erode household budgets and squeeze discretionary spending</w:t>
      </w:r>
      <w:r w:rsidR="008C6C63">
        <w:rPr>
          <w:color w:val="000000"/>
          <w:sz w:val="24"/>
          <w:szCs w:val="24"/>
        </w:rPr>
        <w:t xml:space="preserve"> opportunities</w:t>
      </w:r>
      <w:r w:rsidR="00044A59">
        <w:rPr>
          <w:color w:val="000000"/>
          <w:sz w:val="24"/>
          <w:szCs w:val="24"/>
        </w:rPr>
        <w:t xml:space="preserve">, </w:t>
      </w:r>
      <w:r w:rsidR="00EF622C">
        <w:rPr>
          <w:color w:val="000000"/>
          <w:sz w:val="24"/>
          <w:szCs w:val="24"/>
        </w:rPr>
        <w:t xml:space="preserve">including </w:t>
      </w:r>
      <w:r w:rsidR="00C954DB">
        <w:rPr>
          <w:color w:val="000000"/>
          <w:sz w:val="24"/>
          <w:szCs w:val="24"/>
        </w:rPr>
        <w:t xml:space="preserve">spending on </w:t>
      </w:r>
      <w:r w:rsidR="00EF622C">
        <w:rPr>
          <w:color w:val="000000"/>
          <w:sz w:val="24"/>
          <w:szCs w:val="24"/>
        </w:rPr>
        <w:t>residential property purchases</w:t>
      </w:r>
      <w:r w:rsidR="00CE582D">
        <w:rPr>
          <w:color w:val="000000"/>
          <w:sz w:val="24"/>
          <w:szCs w:val="24"/>
        </w:rPr>
        <w:t xml:space="preserve"> for first-time buyers or </w:t>
      </w:r>
      <w:r w:rsidR="00C954DB">
        <w:rPr>
          <w:color w:val="000000"/>
          <w:sz w:val="24"/>
          <w:szCs w:val="24"/>
        </w:rPr>
        <w:t xml:space="preserve">even </w:t>
      </w:r>
      <w:r w:rsidR="00CE582D">
        <w:rPr>
          <w:color w:val="000000"/>
          <w:sz w:val="24"/>
          <w:szCs w:val="24"/>
        </w:rPr>
        <w:t>existing homeowners wishing to move</w:t>
      </w:r>
      <w:r w:rsidR="001B7F08">
        <w:rPr>
          <w:color w:val="000000"/>
          <w:sz w:val="24"/>
          <w:szCs w:val="24"/>
        </w:rPr>
        <w:t xml:space="preserve">. </w:t>
      </w:r>
    </w:p>
    <w:p w14:paraId="0F8AFC7D" w14:textId="755B8A60" w:rsidR="00C45CEB" w:rsidRDefault="00CC26AD" w:rsidP="00CF2F6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number of h</w:t>
      </w:r>
      <w:r w:rsidR="00F569D0">
        <w:rPr>
          <w:color w:val="000000"/>
          <w:sz w:val="24"/>
          <w:szCs w:val="24"/>
        </w:rPr>
        <w:t>ousing transactions</w:t>
      </w:r>
      <w:r>
        <w:rPr>
          <w:color w:val="000000"/>
          <w:sz w:val="24"/>
          <w:szCs w:val="24"/>
        </w:rPr>
        <w:t>,</w:t>
      </w:r>
      <w:r w:rsidR="00F569D0">
        <w:rPr>
          <w:color w:val="000000"/>
          <w:sz w:val="24"/>
          <w:szCs w:val="24"/>
        </w:rPr>
        <w:t xml:space="preserve"> which is a measure of housing demand</w:t>
      </w:r>
      <w:r>
        <w:rPr>
          <w:color w:val="000000"/>
          <w:sz w:val="24"/>
          <w:szCs w:val="24"/>
        </w:rPr>
        <w:t>,</w:t>
      </w:r>
      <w:r w:rsidR="00F569D0">
        <w:rPr>
          <w:color w:val="000000"/>
          <w:sz w:val="24"/>
          <w:szCs w:val="24"/>
        </w:rPr>
        <w:t xml:space="preserve"> has been falling</w:t>
      </w:r>
      <w:ins w:id="33" w:author="Urvish Patel" w:date="2023-06-19T15:58:00Z">
        <w:r w:rsidR="00FB1948">
          <w:rPr>
            <w:color w:val="000000"/>
            <w:sz w:val="24"/>
            <w:szCs w:val="24"/>
          </w:rPr>
          <w:t xml:space="preserve"> since the second half of 2022</w:t>
        </w:r>
      </w:ins>
      <w:r w:rsidR="00C45CEB">
        <w:rPr>
          <w:color w:val="000000"/>
          <w:sz w:val="24"/>
          <w:szCs w:val="24"/>
        </w:rPr>
        <w:t>,</w:t>
      </w:r>
      <w:r w:rsidR="001A742E">
        <w:rPr>
          <w:color w:val="000000"/>
          <w:sz w:val="24"/>
          <w:szCs w:val="24"/>
        </w:rPr>
        <w:t xml:space="preserve"> and</w:t>
      </w:r>
      <w:r w:rsidR="00B63EC0">
        <w:rPr>
          <w:color w:val="000000"/>
          <w:sz w:val="24"/>
          <w:szCs w:val="24"/>
        </w:rPr>
        <w:t xml:space="preserve"> with</w:t>
      </w:r>
      <w:r>
        <w:rPr>
          <w:color w:val="000000"/>
          <w:sz w:val="24"/>
          <w:szCs w:val="24"/>
        </w:rPr>
        <w:t xml:space="preserve"> </w:t>
      </w:r>
      <w:r w:rsidR="00B63EC0">
        <w:rPr>
          <w:color w:val="000000"/>
          <w:sz w:val="24"/>
          <w:szCs w:val="24"/>
        </w:rPr>
        <w:t xml:space="preserve">it the </w:t>
      </w:r>
      <w:r w:rsidR="001A742E">
        <w:rPr>
          <w:color w:val="000000"/>
          <w:sz w:val="24"/>
          <w:szCs w:val="24"/>
        </w:rPr>
        <w:t xml:space="preserve">growth in house prices (see Figures </w:t>
      </w:r>
      <w:r w:rsidR="00C45CEB">
        <w:rPr>
          <w:color w:val="000000"/>
          <w:sz w:val="24"/>
          <w:szCs w:val="24"/>
        </w:rPr>
        <w:t>5</w:t>
      </w:r>
      <w:r w:rsidR="001A742E">
        <w:rPr>
          <w:color w:val="000000"/>
          <w:sz w:val="24"/>
          <w:szCs w:val="24"/>
        </w:rPr>
        <w:t xml:space="preserve"> and </w:t>
      </w:r>
      <w:r w:rsidR="00C45CEB">
        <w:rPr>
          <w:color w:val="000000"/>
          <w:sz w:val="24"/>
          <w:szCs w:val="24"/>
        </w:rPr>
        <w:t>6</w:t>
      </w:r>
      <w:r w:rsidR="001A742E">
        <w:rPr>
          <w:color w:val="000000"/>
          <w:sz w:val="24"/>
          <w:szCs w:val="24"/>
        </w:rPr>
        <w:t>).</w:t>
      </w:r>
      <w:r w:rsidR="00793C85" w:rsidRPr="00793C85">
        <w:rPr>
          <w:color w:val="000000"/>
          <w:sz w:val="24"/>
          <w:szCs w:val="24"/>
        </w:rPr>
        <w:t xml:space="preserve"> </w:t>
      </w:r>
      <w:r w:rsidR="00793C85">
        <w:rPr>
          <w:color w:val="000000"/>
          <w:sz w:val="24"/>
          <w:szCs w:val="24"/>
        </w:rPr>
        <w:t>The annual decline in housing transaction</w:t>
      </w:r>
      <w:r>
        <w:rPr>
          <w:color w:val="000000"/>
          <w:sz w:val="24"/>
          <w:szCs w:val="24"/>
        </w:rPr>
        <w:t>s</w:t>
      </w:r>
      <w:r w:rsidR="00793C85">
        <w:rPr>
          <w:color w:val="000000"/>
          <w:sz w:val="24"/>
          <w:szCs w:val="24"/>
        </w:rPr>
        <w:t xml:space="preserve"> over the first four months of 2023 </w:t>
      </w:r>
      <w:r w:rsidR="007C5AFF">
        <w:rPr>
          <w:color w:val="000000"/>
          <w:sz w:val="24"/>
          <w:szCs w:val="24"/>
        </w:rPr>
        <w:t>was</w:t>
      </w:r>
      <w:r w:rsidR="00793C85">
        <w:rPr>
          <w:color w:val="000000"/>
          <w:sz w:val="24"/>
          <w:szCs w:val="24"/>
        </w:rPr>
        <w:t xml:space="preserve"> almost 20%</w:t>
      </w:r>
      <w:r w:rsidR="00C22DE1">
        <w:rPr>
          <w:color w:val="000000"/>
          <w:sz w:val="24"/>
          <w:szCs w:val="24"/>
        </w:rPr>
        <w:t>,</w:t>
      </w:r>
      <w:r w:rsidR="00793C85">
        <w:rPr>
          <w:color w:val="000000"/>
          <w:sz w:val="24"/>
          <w:szCs w:val="24"/>
        </w:rPr>
        <w:t xml:space="preserve"> compared </w:t>
      </w:r>
      <w:r w:rsidR="00C45CEB">
        <w:rPr>
          <w:color w:val="000000"/>
          <w:sz w:val="24"/>
          <w:szCs w:val="24"/>
        </w:rPr>
        <w:t>with</w:t>
      </w:r>
      <w:r w:rsidR="00793C85">
        <w:rPr>
          <w:color w:val="000000"/>
          <w:sz w:val="24"/>
          <w:szCs w:val="24"/>
        </w:rPr>
        <w:t xml:space="preserve"> the annual average decline of 7%</w:t>
      </w:r>
      <w:r w:rsidR="00C45CEB">
        <w:rPr>
          <w:color w:val="000000"/>
          <w:sz w:val="24"/>
          <w:szCs w:val="24"/>
        </w:rPr>
        <w:t xml:space="preserve"> in 2022</w:t>
      </w:r>
      <w:r w:rsidR="00793C85">
        <w:rPr>
          <w:color w:val="000000"/>
          <w:sz w:val="24"/>
          <w:szCs w:val="24"/>
        </w:rPr>
        <w:t xml:space="preserve">. </w:t>
      </w:r>
    </w:p>
    <w:p w14:paraId="62050DC4" w14:textId="37210B3D" w:rsidR="00CF2F6B" w:rsidRDefault="00CC26AD" w:rsidP="00CF2F6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While the number of </w:t>
      </w:r>
      <w:r w:rsidR="00793C85">
        <w:rPr>
          <w:color w:val="000000"/>
          <w:sz w:val="24"/>
          <w:szCs w:val="24"/>
        </w:rPr>
        <w:t>mortgage approvals</w:t>
      </w:r>
      <w:r w:rsidR="0082101C">
        <w:rPr>
          <w:color w:val="000000"/>
          <w:sz w:val="24"/>
          <w:szCs w:val="24"/>
        </w:rPr>
        <w:t xml:space="preserve"> –</w:t>
      </w:r>
      <w:r w:rsidR="00793C85">
        <w:rPr>
          <w:color w:val="000000"/>
          <w:sz w:val="24"/>
          <w:szCs w:val="24"/>
        </w:rPr>
        <w:t xml:space="preserve"> an indicator of future borrowing for </w:t>
      </w:r>
      <w:r>
        <w:rPr>
          <w:color w:val="000000"/>
          <w:sz w:val="24"/>
          <w:szCs w:val="24"/>
        </w:rPr>
        <w:t>the purchase of houses</w:t>
      </w:r>
      <w:r w:rsidR="0082101C">
        <w:rPr>
          <w:color w:val="000000"/>
          <w:sz w:val="24"/>
          <w:szCs w:val="24"/>
        </w:rPr>
        <w:t xml:space="preserve"> –</w:t>
      </w:r>
      <w:r w:rsidR="00793C8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rose </w:t>
      </w:r>
      <w:r w:rsidR="00793C85">
        <w:rPr>
          <w:color w:val="000000"/>
          <w:sz w:val="24"/>
          <w:szCs w:val="24"/>
        </w:rPr>
        <w:t>in March</w:t>
      </w:r>
      <w:r>
        <w:rPr>
          <w:color w:val="000000"/>
          <w:sz w:val="24"/>
          <w:szCs w:val="24"/>
        </w:rPr>
        <w:t>,</w:t>
      </w:r>
      <w:r w:rsidR="00793C85">
        <w:rPr>
          <w:color w:val="000000"/>
          <w:sz w:val="24"/>
          <w:szCs w:val="24"/>
        </w:rPr>
        <w:t xml:space="preserve"> the average decline over the first four months of 2023 </w:t>
      </w:r>
      <w:r w:rsidR="00B354F2">
        <w:rPr>
          <w:color w:val="000000"/>
          <w:sz w:val="24"/>
          <w:szCs w:val="24"/>
        </w:rPr>
        <w:t>was</w:t>
      </w:r>
      <w:r w:rsidR="00793C85">
        <w:rPr>
          <w:color w:val="000000"/>
          <w:sz w:val="24"/>
          <w:szCs w:val="24"/>
        </w:rPr>
        <w:t xml:space="preserve"> 35% compared </w:t>
      </w:r>
      <w:r w:rsidR="0082101C">
        <w:rPr>
          <w:color w:val="000000"/>
          <w:sz w:val="24"/>
          <w:szCs w:val="24"/>
        </w:rPr>
        <w:t>with</w:t>
      </w:r>
      <w:r w:rsidR="00793C85">
        <w:rPr>
          <w:color w:val="000000"/>
          <w:sz w:val="24"/>
          <w:szCs w:val="24"/>
        </w:rPr>
        <w:t xml:space="preserve"> 20% </w:t>
      </w:r>
      <w:r w:rsidR="0082101C">
        <w:rPr>
          <w:color w:val="000000"/>
          <w:sz w:val="24"/>
          <w:szCs w:val="24"/>
        </w:rPr>
        <w:t>in</w:t>
      </w:r>
      <w:r w:rsidR="00793C85">
        <w:rPr>
          <w:color w:val="000000"/>
          <w:sz w:val="24"/>
          <w:szCs w:val="24"/>
        </w:rPr>
        <w:t xml:space="preserve"> 2022.</w:t>
      </w:r>
    </w:p>
    <w:p w14:paraId="76EE078B" w14:textId="77777777" w:rsidR="00213C54" w:rsidRDefault="00213C54" w:rsidP="001A742E">
      <w:pPr>
        <w:rPr>
          <w:color w:val="000000"/>
          <w:sz w:val="24"/>
          <w:szCs w:val="24"/>
        </w:rPr>
      </w:pPr>
    </w:p>
    <w:p w14:paraId="24A45C8E" w14:textId="4C67CA43" w:rsidR="001A742E" w:rsidRDefault="001A742E" w:rsidP="001A742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Fig</w:t>
      </w:r>
      <w:r w:rsidR="004269DD">
        <w:rPr>
          <w:color w:val="000000"/>
          <w:sz w:val="24"/>
          <w:szCs w:val="24"/>
        </w:rPr>
        <w:t xml:space="preserve">ure </w:t>
      </w:r>
      <w:r w:rsidR="0082101C">
        <w:rPr>
          <w:color w:val="000000"/>
          <w:sz w:val="24"/>
          <w:szCs w:val="24"/>
        </w:rPr>
        <w:t>5</w:t>
      </w:r>
      <w:r>
        <w:rPr>
          <w:color w:val="000000"/>
          <w:sz w:val="24"/>
          <w:szCs w:val="24"/>
        </w:rPr>
        <w:t xml:space="preserve">: Monthly </w:t>
      </w:r>
      <w:r w:rsidR="0082101C">
        <w:rPr>
          <w:color w:val="000000"/>
          <w:sz w:val="24"/>
          <w:szCs w:val="24"/>
        </w:rPr>
        <w:t>h</w:t>
      </w:r>
      <w:r>
        <w:rPr>
          <w:color w:val="000000"/>
          <w:sz w:val="24"/>
          <w:szCs w:val="24"/>
        </w:rPr>
        <w:t xml:space="preserve">ousing </w:t>
      </w:r>
      <w:r w:rsidR="0082101C">
        <w:rPr>
          <w:color w:val="000000"/>
          <w:sz w:val="24"/>
          <w:szCs w:val="24"/>
        </w:rPr>
        <w:t>t</w:t>
      </w:r>
      <w:r>
        <w:rPr>
          <w:color w:val="000000"/>
          <w:sz w:val="24"/>
          <w:szCs w:val="24"/>
        </w:rPr>
        <w:t xml:space="preserve">ransactions and </w:t>
      </w:r>
      <w:r w:rsidR="0082101C">
        <w:rPr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ortgage </w:t>
      </w:r>
      <w:r w:rsidR="0082101C">
        <w:rPr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>pprovals</w:t>
      </w:r>
      <w:r w:rsidR="0082101C">
        <w:rPr>
          <w:color w:val="000000"/>
          <w:sz w:val="24"/>
          <w:szCs w:val="24"/>
        </w:rPr>
        <w:t>, 2019-2023</w:t>
      </w:r>
      <w:r>
        <w:rPr>
          <w:color w:val="000000"/>
          <w:sz w:val="24"/>
          <w:szCs w:val="24"/>
        </w:rPr>
        <w:t xml:space="preserve"> </w:t>
      </w:r>
    </w:p>
    <w:p w14:paraId="507F6D35" w14:textId="77777777" w:rsidR="001A742E" w:rsidRDefault="00CE582D" w:rsidP="001A742E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43A35381" wp14:editId="6BC7515B">
            <wp:extent cx="4914900" cy="2762594"/>
            <wp:effectExtent l="0" t="0" r="0" b="0"/>
            <wp:docPr id="13030625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480" cy="2765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8D57E1" w14:textId="77777777" w:rsidR="001A742E" w:rsidRDefault="001A742E" w:rsidP="001A742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Source: Bank of England</w:t>
      </w:r>
    </w:p>
    <w:p w14:paraId="20713379" w14:textId="77777777" w:rsidR="00356BB5" w:rsidRDefault="00356BB5" w:rsidP="00CF2F6B">
      <w:pPr>
        <w:rPr>
          <w:color w:val="000000"/>
          <w:sz w:val="24"/>
          <w:szCs w:val="24"/>
        </w:rPr>
      </w:pPr>
    </w:p>
    <w:p w14:paraId="31D06F8A" w14:textId="2AF90E9A" w:rsidR="00324E0C" w:rsidRDefault="00CF2F6B" w:rsidP="00CF2F6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Likewise, the value of </w:t>
      </w:r>
      <w:hyperlink r:id="rId27" w:history="1">
        <w:r w:rsidRPr="00324E0C">
          <w:rPr>
            <w:rStyle w:val="Hyperlink"/>
            <w:sz w:val="24"/>
            <w:szCs w:val="24"/>
          </w:rPr>
          <w:t>new mortgage commitments</w:t>
        </w:r>
      </w:hyperlink>
      <w:r w:rsidRPr="00324E0C">
        <w:rPr>
          <w:sz w:val="24"/>
          <w:szCs w:val="24"/>
        </w:rPr>
        <w:t xml:space="preserve"> in the first quarter of 2023 was estimated at £48.9 billion</w:t>
      </w:r>
      <w:r>
        <w:rPr>
          <w:color w:val="000000"/>
          <w:sz w:val="24"/>
          <w:szCs w:val="24"/>
        </w:rPr>
        <w:t>, almost 41% lower than a year earlier</w:t>
      </w:r>
      <w:r w:rsidR="00324E0C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  <w:r w:rsidR="00324E0C">
        <w:rPr>
          <w:color w:val="000000"/>
          <w:sz w:val="24"/>
          <w:szCs w:val="24"/>
        </w:rPr>
        <w:t xml:space="preserve">This is also </w:t>
      </w:r>
      <w:r>
        <w:rPr>
          <w:color w:val="000000"/>
          <w:sz w:val="24"/>
          <w:szCs w:val="24"/>
        </w:rPr>
        <w:t xml:space="preserve">the lowest </w:t>
      </w:r>
      <w:r w:rsidR="00324E0C">
        <w:rPr>
          <w:color w:val="000000"/>
          <w:sz w:val="24"/>
          <w:szCs w:val="24"/>
        </w:rPr>
        <w:t xml:space="preserve">value </w:t>
      </w:r>
      <w:r>
        <w:rPr>
          <w:color w:val="000000"/>
          <w:sz w:val="24"/>
          <w:szCs w:val="24"/>
        </w:rPr>
        <w:t>since the second quarter of 2020</w:t>
      </w:r>
      <w:r w:rsidR="00E74011">
        <w:rPr>
          <w:color w:val="000000"/>
          <w:sz w:val="24"/>
          <w:szCs w:val="24"/>
        </w:rPr>
        <w:t>.</w:t>
      </w:r>
      <w:r w:rsidR="00271E3E">
        <w:rPr>
          <w:color w:val="000000"/>
          <w:sz w:val="24"/>
          <w:szCs w:val="24"/>
        </w:rPr>
        <w:t xml:space="preserve"> </w:t>
      </w:r>
    </w:p>
    <w:p w14:paraId="2453DF05" w14:textId="77777777" w:rsidR="00CF2F6B" w:rsidRDefault="00271E3E" w:rsidP="00CF2F6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</w:t>
      </w:r>
      <w:r w:rsidR="00324E0C">
        <w:rPr>
          <w:color w:val="000000"/>
          <w:sz w:val="24"/>
          <w:szCs w:val="24"/>
        </w:rPr>
        <w:t xml:space="preserve">decline </w:t>
      </w:r>
      <w:r>
        <w:rPr>
          <w:color w:val="000000"/>
          <w:sz w:val="24"/>
          <w:szCs w:val="24"/>
        </w:rPr>
        <w:t xml:space="preserve">further </w:t>
      </w:r>
      <w:r w:rsidR="00CC26AD">
        <w:rPr>
          <w:color w:val="000000"/>
          <w:sz w:val="24"/>
          <w:szCs w:val="24"/>
        </w:rPr>
        <w:t>reinforces</w:t>
      </w:r>
      <w:r>
        <w:rPr>
          <w:color w:val="000000"/>
          <w:sz w:val="24"/>
          <w:szCs w:val="24"/>
        </w:rPr>
        <w:t xml:space="preserve"> the reduction in housing market activity because of the double whammy of higher mortgage rates and weaker real incomes.</w:t>
      </w:r>
    </w:p>
    <w:p w14:paraId="409F8D25" w14:textId="77777777" w:rsidR="00356BB5" w:rsidRDefault="00356BB5" w:rsidP="00CF2F6B">
      <w:pPr>
        <w:rPr>
          <w:color w:val="000000"/>
          <w:sz w:val="24"/>
          <w:szCs w:val="24"/>
        </w:rPr>
      </w:pPr>
    </w:p>
    <w:p w14:paraId="43F6A579" w14:textId="6ECCF688" w:rsidR="00DD3933" w:rsidRDefault="001A742E" w:rsidP="009C1C0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Fig</w:t>
      </w:r>
      <w:r w:rsidR="00C02726">
        <w:rPr>
          <w:color w:val="000000"/>
          <w:sz w:val="24"/>
          <w:szCs w:val="24"/>
        </w:rPr>
        <w:t>ure</w:t>
      </w:r>
      <w:r>
        <w:rPr>
          <w:color w:val="000000"/>
          <w:sz w:val="24"/>
          <w:szCs w:val="24"/>
        </w:rPr>
        <w:t xml:space="preserve"> </w:t>
      </w:r>
      <w:r w:rsidR="00324E0C">
        <w:rPr>
          <w:color w:val="000000"/>
          <w:sz w:val="24"/>
          <w:szCs w:val="24"/>
        </w:rPr>
        <w:t>6</w:t>
      </w:r>
      <w:r>
        <w:rPr>
          <w:color w:val="000000"/>
          <w:sz w:val="24"/>
          <w:szCs w:val="24"/>
        </w:rPr>
        <w:t xml:space="preserve">: </w:t>
      </w:r>
      <w:r w:rsidR="001E6CE8">
        <w:rPr>
          <w:color w:val="000000"/>
          <w:sz w:val="24"/>
          <w:szCs w:val="24"/>
        </w:rPr>
        <w:t xml:space="preserve">Annual </w:t>
      </w:r>
      <w:r w:rsidR="00324E0C">
        <w:rPr>
          <w:color w:val="000000"/>
          <w:sz w:val="24"/>
          <w:szCs w:val="24"/>
        </w:rPr>
        <w:t>p</w:t>
      </w:r>
      <w:r w:rsidR="001E6CE8">
        <w:rPr>
          <w:color w:val="000000"/>
          <w:sz w:val="24"/>
          <w:szCs w:val="24"/>
        </w:rPr>
        <w:t>ercentage</w:t>
      </w:r>
      <w:r>
        <w:rPr>
          <w:color w:val="000000"/>
          <w:sz w:val="24"/>
          <w:szCs w:val="24"/>
        </w:rPr>
        <w:t xml:space="preserve"> </w:t>
      </w:r>
      <w:r w:rsidR="00324E0C">
        <w:rPr>
          <w:color w:val="000000"/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hange in </w:t>
      </w:r>
      <w:r w:rsidR="00324E0C">
        <w:rPr>
          <w:color w:val="000000"/>
          <w:sz w:val="24"/>
          <w:szCs w:val="24"/>
        </w:rPr>
        <w:t>h</w:t>
      </w:r>
      <w:r>
        <w:rPr>
          <w:color w:val="000000"/>
          <w:sz w:val="24"/>
          <w:szCs w:val="24"/>
        </w:rPr>
        <w:t xml:space="preserve">ouse </w:t>
      </w:r>
      <w:r w:rsidR="00324E0C">
        <w:rPr>
          <w:color w:val="000000"/>
          <w:sz w:val="24"/>
          <w:szCs w:val="24"/>
        </w:rPr>
        <w:t>p</w:t>
      </w:r>
      <w:r>
        <w:rPr>
          <w:color w:val="000000"/>
          <w:sz w:val="24"/>
          <w:szCs w:val="24"/>
        </w:rPr>
        <w:t>rices</w:t>
      </w:r>
    </w:p>
    <w:p w14:paraId="6836F569" w14:textId="77777777" w:rsidR="001E6CE8" w:rsidRDefault="001E6CE8" w:rsidP="001A742E">
      <w:pPr>
        <w:rPr>
          <w:color w:val="000000"/>
          <w:sz w:val="24"/>
          <w:szCs w:val="24"/>
        </w:rPr>
      </w:pPr>
    </w:p>
    <w:p w14:paraId="1F71B0E9" w14:textId="77777777" w:rsidR="001A742E" w:rsidRDefault="001E6CE8" w:rsidP="001E6CE8">
      <w:pPr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US"/>
        </w:rPr>
        <w:drawing>
          <wp:inline distT="0" distB="0" distL="0" distR="0" wp14:anchorId="5888F390" wp14:editId="18F4BD8C">
            <wp:extent cx="4090670" cy="2402205"/>
            <wp:effectExtent l="0" t="0" r="5080" b="0"/>
            <wp:docPr id="660105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2402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9CA678" w14:textId="77777777" w:rsidR="001A742E" w:rsidRDefault="001A742E" w:rsidP="001A742E">
      <w:pPr>
        <w:rPr>
          <w:color w:val="000000"/>
          <w:sz w:val="24"/>
          <w:szCs w:val="24"/>
        </w:rPr>
      </w:pPr>
    </w:p>
    <w:p w14:paraId="7FAB42E6" w14:textId="77777777" w:rsidR="001A742E" w:rsidRDefault="001A742E" w:rsidP="001A742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Source: UK Government</w:t>
      </w:r>
    </w:p>
    <w:p w14:paraId="683274AD" w14:textId="77777777" w:rsidR="001E6CE8" w:rsidRDefault="001E6CE8" w:rsidP="001A742E">
      <w:pPr>
        <w:rPr>
          <w:color w:val="000000"/>
          <w:sz w:val="24"/>
          <w:szCs w:val="24"/>
        </w:rPr>
      </w:pPr>
    </w:p>
    <w:p w14:paraId="72B30C1A" w14:textId="3B0F79CF" w:rsidR="00A90F46" w:rsidRDefault="00ED69D4" w:rsidP="00C0272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pattern of </w:t>
      </w:r>
      <w:r w:rsidR="00A85EAC">
        <w:rPr>
          <w:color w:val="000000"/>
          <w:sz w:val="24"/>
          <w:szCs w:val="24"/>
        </w:rPr>
        <w:t xml:space="preserve">reduced growth in </w:t>
      </w:r>
      <w:r>
        <w:rPr>
          <w:color w:val="000000"/>
          <w:sz w:val="24"/>
          <w:szCs w:val="24"/>
        </w:rPr>
        <w:t xml:space="preserve">house prices has been seen </w:t>
      </w:r>
      <w:r w:rsidR="00A90F46">
        <w:rPr>
          <w:color w:val="000000"/>
          <w:sz w:val="24"/>
          <w:szCs w:val="24"/>
        </w:rPr>
        <w:t xml:space="preserve">across England, Northern Ireland, Scotland and Wales. While the profile of house price dynamics differs across regions, all have been affected by </w:t>
      </w:r>
      <w:r w:rsidR="00C02726" w:rsidRPr="0085117C">
        <w:rPr>
          <w:color w:val="000000"/>
          <w:sz w:val="24"/>
          <w:szCs w:val="24"/>
        </w:rPr>
        <w:t>weaknesses in real income and tighter monetary policy</w:t>
      </w:r>
      <w:r w:rsidR="00F631C1">
        <w:rPr>
          <w:color w:val="000000"/>
          <w:sz w:val="24"/>
          <w:szCs w:val="24"/>
        </w:rPr>
        <w:t xml:space="preserve"> </w:t>
      </w:r>
      <w:r w:rsidR="00C02726" w:rsidRPr="0085117C">
        <w:rPr>
          <w:color w:val="000000"/>
          <w:sz w:val="24"/>
          <w:szCs w:val="24"/>
        </w:rPr>
        <w:t>(</w:t>
      </w:r>
      <w:r w:rsidR="00A27633">
        <w:rPr>
          <w:color w:val="000000"/>
          <w:sz w:val="24"/>
          <w:szCs w:val="24"/>
        </w:rPr>
        <w:t xml:space="preserve">see </w:t>
      </w:r>
      <w:r w:rsidR="00C02726" w:rsidRPr="0085117C">
        <w:rPr>
          <w:color w:val="000000"/>
          <w:sz w:val="24"/>
          <w:szCs w:val="24"/>
        </w:rPr>
        <w:t>Fig</w:t>
      </w:r>
      <w:r w:rsidR="00AF5E60">
        <w:rPr>
          <w:color w:val="000000"/>
          <w:sz w:val="24"/>
          <w:szCs w:val="24"/>
        </w:rPr>
        <w:t>ure</w:t>
      </w:r>
      <w:r w:rsidR="00C02726" w:rsidRPr="0085117C">
        <w:rPr>
          <w:color w:val="000000"/>
          <w:sz w:val="24"/>
          <w:szCs w:val="24"/>
        </w:rPr>
        <w:t xml:space="preserve"> </w:t>
      </w:r>
      <w:r w:rsidR="00890E16">
        <w:rPr>
          <w:color w:val="000000"/>
          <w:sz w:val="24"/>
          <w:szCs w:val="24"/>
        </w:rPr>
        <w:t>7</w:t>
      </w:r>
      <w:r w:rsidR="00C02726" w:rsidRPr="0085117C">
        <w:rPr>
          <w:color w:val="000000"/>
          <w:sz w:val="24"/>
          <w:szCs w:val="24"/>
        </w:rPr>
        <w:t xml:space="preserve">). </w:t>
      </w:r>
    </w:p>
    <w:p w14:paraId="59E439EE" w14:textId="0E430470" w:rsidR="00A85EAC" w:rsidRDefault="00C02726" w:rsidP="00C02726">
      <w:pPr>
        <w:rPr>
          <w:color w:val="000000"/>
          <w:sz w:val="24"/>
          <w:szCs w:val="24"/>
        </w:rPr>
      </w:pPr>
      <w:r w:rsidRPr="0085117C">
        <w:rPr>
          <w:color w:val="000000"/>
          <w:sz w:val="24"/>
          <w:szCs w:val="24"/>
        </w:rPr>
        <w:t>The average annual growth in house prices for the first three months of 2023 ranges from 6% in England and Wales</w:t>
      </w:r>
      <w:r w:rsidR="001230C8">
        <w:rPr>
          <w:color w:val="000000"/>
          <w:sz w:val="24"/>
          <w:szCs w:val="24"/>
        </w:rPr>
        <w:t>,</w:t>
      </w:r>
      <w:r w:rsidRPr="0085117C">
        <w:rPr>
          <w:color w:val="000000"/>
          <w:sz w:val="24"/>
          <w:szCs w:val="24"/>
        </w:rPr>
        <w:t xml:space="preserve"> to 2% in Scotland</w:t>
      </w:r>
      <w:r w:rsidR="00A85EAC">
        <w:rPr>
          <w:color w:val="000000"/>
          <w:sz w:val="24"/>
          <w:szCs w:val="24"/>
        </w:rPr>
        <w:t xml:space="preserve"> –</w:t>
      </w:r>
      <w:r w:rsidRPr="0085117C">
        <w:rPr>
          <w:color w:val="000000"/>
          <w:sz w:val="24"/>
          <w:szCs w:val="24"/>
        </w:rPr>
        <w:t xml:space="preserve"> much lower than 9-12% in the first quarter of 2022. </w:t>
      </w:r>
    </w:p>
    <w:p w14:paraId="238F3C4D" w14:textId="7CA70635" w:rsidR="00C02726" w:rsidRPr="0085117C" w:rsidRDefault="00C02726" w:rsidP="00C02726">
      <w:pPr>
        <w:rPr>
          <w:color w:val="000000"/>
          <w:sz w:val="24"/>
          <w:szCs w:val="24"/>
        </w:rPr>
      </w:pPr>
      <w:r w:rsidRPr="0085117C">
        <w:rPr>
          <w:color w:val="000000"/>
          <w:sz w:val="24"/>
          <w:szCs w:val="24"/>
        </w:rPr>
        <w:t xml:space="preserve">The regional disparities in house price inflation </w:t>
      </w:r>
      <w:r w:rsidR="00A27633">
        <w:rPr>
          <w:color w:val="000000"/>
          <w:sz w:val="24"/>
          <w:szCs w:val="24"/>
        </w:rPr>
        <w:t xml:space="preserve">arise from </w:t>
      </w:r>
      <w:r w:rsidRPr="0085117C">
        <w:rPr>
          <w:color w:val="000000"/>
          <w:sz w:val="24"/>
          <w:szCs w:val="24"/>
        </w:rPr>
        <w:t>multiple factors</w:t>
      </w:r>
      <w:r w:rsidR="00A27633">
        <w:rPr>
          <w:color w:val="000000"/>
          <w:sz w:val="24"/>
          <w:szCs w:val="24"/>
        </w:rPr>
        <w:t>,</w:t>
      </w:r>
      <w:r w:rsidRPr="0085117C">
        <w:rPr>
          <w:color w:val="000000"/>
          <w:sz w:val="24"/>
          <w:szCs w:val="24"/>
        </w:rPr>
        <w:t xml:space="preserve"> including</w:t>
      </w:r>
      <w:r w:rsidR="00F631C1">
        <w:rPr>
          <w:color w:val="000000"/>
          <w:sz w:val="24"/>
          <w:szCs w:val="24"/>
        </w:rPr>
        <w:t>,</w:t>
      </w:r>
      <w:r w:rsidRPr="0085117C">
        <w:rPr>
          <w:color w:val="000000"/>
          <w:sz w:val="24"/>
          <w:szCs w:val="24"/>
        </w:rPr>
        <w:t xml:space="preserve"> but not limited to</w:t>
      </w:r>
      <w:r w:rsidR="00F631C1">
        <w:rPr>
          <w:color w:val="000000"/>
          <w:sz w:val="24"/>
          <w:szCs w:val="24"/>
        </w:rPr>
        <w:t>,</w:t>
      </w:r>
      <w:r w:rsidRPr="0085117C">
        <w:rPr>
          <w:color w:val="000000"/>
          <w:sz w:val="24"/>
          <w:szCs w:val="24"/>
        </w:rPr>
        <w:t xml:space="preserve"> </w:t>
      </w:r>
      <w:hyperlink r:id="rId29" w:history="1">
        <w:r w:rsidRPr="00E36D88">
          <w:rPr>
            <w:rStyle w:val="Hyperlink"/>
            <w:sz w:val="24"/>
            <w:szCs w:val="24"/>
          </w:rPr>
          <w:t>buyers being more cautious in some areas</w:t>
        </w:r>
      </w:hyperlink>
      <w:r w:rsidRPr="0085117C">
        <w:rPr>
          <w:color w:val="000000"/>
          <w:sz w:val="24"/>
          <w:szCs w:val="24"/>
        </w:rPr>
        <w:t xml:space="preserve">, </w:t>
      </w:r>
      <w:r w:rsidR="00A27633">
        <w:rPr>
          <w:color w:val="000000"/>
          <w:sz w:val="24"/>
          <w:szCs w:val="24"/>
        </w:rPr>
        <w:t xml:space="preserve">the </w:t>
      </w:r>
      <w:r w:rsidRPr="0085117C">
        <w:rPr>
          <w:color w:val="000000"/>
          <w:sz w:val="24"/>
          <w:szCs w:val="24"/>
        </w:rPr>
        <w:t xml:space="preserve">supply of housing </w:t>
      </w:r>
      <w:r w:rsidR="00A27633">
        <w:rPr>
          <w:color w:val="000000"/>
          <w:sz w:val="24"/>
          <w:szCs w:val="24"/>
        </w:rPr>
        <w:t xml:space="preserve">being </w:t>
      </w:r>
      <w:r w:rsidRPr="0085117C">
        <w:rPr>
          <w:color w:val="000000"/>
          <w:sz w:val="24"/>
          <w:szCs w:val="24"/>
        </w:rPr>
        <w:t>tighter in some areas than others</w:t>
      </w:r>
      <w:r w:rsidR="009D7D11">
        <w:rPr>
          <w:color w:val="000000"/>
          <w:sz w:val="24"/>
          <w:szCs w:val="24"/>
        </w:rPr>
        <w:t>,</w:t>
      </w:r>
      <w:r w:rsidRPr="0085117C">
        <w:rPr>
          <w:color w:val="000000"/>
          <w:sz w:val="24"/>
          <w:szCs w:val="24"/>
        </w:rPr>
        <w:t xml:space="preserve"> </w:t>
      </w:r>
      <w:r w:rsidR="00A85EAC">
        <w:rPr>
          <w:color w:val="000000"/>
          <w:sz w:val="24"/>
          <w:szCs w:val="24"/>
        </w:rPr>
        <w:t>and</w:t>
      </w:r>
      <w:r w:rsidRPr="0085117C">
        <w:rPr>
          <w:color w:val="000000"/>
          <w:sz w:val="24"/>
          <w:szCs w:val="24"/>
        </w:rPr>
        <w:t xml:space="preserve"> buyers expecting house prices to fall further </w:t>
      </w:r>
      <w:r w:rsidR="001A6527">
        <w:rPr>
          <w:color w:val="000000"/>
          <w:sz w:val="24"/>
          <w:szCs w:val="24"/>
        </w:rPr>
        <w:t>and therefore look</w:t>
      </w:r>
      <w:r w:rsidR="00F631C1">
        <w:rPr>
          <w:color w:val="000000"/>
          <w:sz w:val="24"/>
          <w:szCs w:val="24"/>
        </w:rPr>
        <w:t>ing</w:t>
      </w:r>
      <w:r w:rsidRPr="0085117C">
        <w:rPr>
          <w:color w:val="000000"/>
          <w:sz w:val="24"/>
          <w:szCs w:val="24"/>
        </w:rPr>
        <w:t xml:space="preserve"> to delay their purchases.</w:t>
      </w:r>
    </w:p>
    <w:p w14:paraId="49090B79" w14:textId="77777777" w:rsidR="001E6CE8" w:rsidRDefault="001E6CE8" w:rsidP="001A742E">
      <w:pPr>
        <w:rPr>
          <w:color w:val="000000"/>
          <w:sz w:val="24"/>
          <w:szCs w:val="24"/>
        </w:rPr>
      </w:pPr>
    </w:p>
    <w:p w14:paraId="7B09EEF4" w14:textId="2EA616A7" w:rsidR="00DD3933" w:rsidRDefault="00E83461" w:rsidP="009C1C04">
      <w:pPr>
        <w:rPr>
          <w:color w:val="000000"/>
          <w:sz w:val="24"/>
          <w:szCs w:val="24"/>
        </w:rPr>
      </w:pPr>
      <w:r w:rsidRPr="005F4A4F">
        <w:rPr>
          <w:color w:val="000000"/>
          <w:sz w:val="24"/>
          <w:szCs w:val="24"/>
        </w:rPr>
        <w:t>Fig</w:t>
      </w:r>
      <w:r w:rsidR="004C57E0">
        <w:rPr>
          <w:color w:val="000000"/>
          <w:sz w:val="24"/>
          <w:szCs w:val="24"/>
        </w:rPr>
        <w:t>ure</w:t>
      </w:r>
      <w:r w:rsidRPr="005F4A4F">
        <w:rPr>
          <w:color w:val="000000"/>
          <w:sz w:val="24"/>
          <w:szCs w:val="24"/>
        </w:rPr>
        <w:t xml:space="preserve"> </w:t>
      </w:r>
      <w:r w:rsidR="00890E16">
        <w:rPr>
          <w:color w:val="000000"/>
          <w:sz w:val="24"/>
          <w:szCs w:val="24"/>
        </w:rPr>
        <w:t>7</w:t>
      </w:r>
      <w:r w:rsidRPr="005F4A4F">
        <w:rPr>
          <w:color w:val="000000"/>
          <w:sz w:val="24"/>
          <w:szCs w:val="24"/>
        </w:rPr>
        <w:t xml:space="preserve">: Average </w:t>
      </w:r>
      <w:r w:rsidR="005F4A4F">
        <w:rPr>
          <w:color w:val="000000"/>
          <w:sz w:val="24"/>
          <w:szCs w:val="24"/>
        </w:rPr>
        <w:t xml:space="preserve">UK </w:t>
      </w:r>
      <w:r w:rsidRPr="005F4A4F">
        <w:rPr>
          <w:color w:val="000000"/>
          <w:sz w:val="24"/>
          <w:szCs w:val="24"/>
        </w:rPr>
        <w:t>house prices, by region</w:t>
      </w:r>
    </w:p>
    <w:p w14:paraId="47210A37" w14:textId="77777777" w:rsidR="005A1595" w:rsidRDefault="005F4A4F" w:rsidP="001A742E">
      <w:pPr>
        <w:rPr>
          <w:b/>
          <w:bCs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  <w:lang w:val="en-US"/>
        </w:rPr>
        <w:drawing>
          <wp:inline distT="0" distB="0" distL="0" distR="0" wp14:anchorId="00185C5C" wp14:editId="419BE740">
            <wp:extent cx="5055577" cy="2900404"/>
            <wp:effectExtent l="0" t="0" r="0" b="0"/>
            <wp:docPr id="21159506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168" cy="2901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91B852" w14:textId="77777777" w:rsidR="005A1595" w:rsidRDefault="005A1595" w:rsidP="001A742E">
      <w:pPr>
        <w:rPr>
          <w:b/>
          <w:bCs/>
          <w:color w:val="000000"/>
          <w:sz w:val="24"/>
          <w:szCs w:val="24"/>
        </w:rPr>
      </w:pPr>
    </w:p>
    <w:p w14:paraId="4659018C" w14:textId="77777777" w:rsidR="005A1595" w:rsidRDefault="005A1595" w:rsidP="001A742E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Source: ONS, HM</w:t>
      </w:r>
      <w:r w:rsidR="00A85EAC"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L</w:t>
      </w:r>
      <w:r w:rsidR="00A85EAC">
        <w:rPr>
          <w:b/>
          <w:bCs/>
          <w:color w:val="000000"/>
          <w:sz w:val="24"/>
          <w:szCs w:val="24"/>
        </w:rPr>
        <w:t xml:space="preserve">and </w:t>
      </w:r>
      <w:r>
        <w:rPr>
          <w:b/>
          <w:bCs/>
          <w:color w:val="000000"/>
          <w:sz w:val="24"/>
          <w:szCs w:val="24"/>
        </w:rPr>
        <w:t>R</w:t>
      </w:r>
      <w:r w:rsidR="00A85EAC">
        <w:rPr>
          <w:b/>
          <w:bCs/>
          <w:color w:val="000000"/>
          <w:sz w:val="24"/>
          <w:szCs w:val="24"/>
        </w:rPr>
        <w:t>egistry</w:t>
      </w:r>
    </w:p>
    <w:p w14:paraId="5F9D36F1" w14:textId="77777777" w:rsidR="00D820CB" w:rsidRDefault="00D820CB" w:rsidP="001A742E">
      <w:pPr>
        <w:rPr>
          <w:b/>
          <w:bCs/>
          <w:color w:val="000000"/>
          <w:sz w:val="24"/>
          <w:szCs w:val="24"/>
        </w:rPr>
      </w:pPr>
    </w:p>
    <w:p w14:paraId="30BFADC4" w14:textId="648F5E76" w:rsidR="001C5ACC" w:rsidRPr="008323E2" w:rsidRDefault="00A85EAC">
      <w:pPr>
        <w:rPr>
          <w:b/>
          <w:bCs/>
          <w:color w:val="000000"/>
          <w:sz w:val="28"/>
          <w:szCs w:val="28"/>
          <w:u w:val="single"/>
        </w:rPr>
      </w:pPr>
      <w:r w:rsidRPr="008323E2">
        <w:rPr>
          <w:b/>
          <w:bCs/>
          <w:color w:val="000000"/>
          <w:sz w:val="28"/>
          <w:szCs w:val="28"/>
          <w:u w:val="single"/>
        </w:rPr>
        <w:t>Should we expect a large fall in house prices?</w:t>
      </w:r>
    </w:p>
    <w:p w14:paraId="4479FA4A" w14:textId="4A0BF592" w:rsidR="00D36AEB" w:rsidRDefault="001C0DA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First, the risk that</w:t>
      </w:r>
      <w:r w:rsidR="009D7D11">
        <w:rPr>
          <w:color w:val="000000"/>
          <w:sz w:val="24"/>
          <w:szCs w:val="24"/>
        </w:rPr>
        <w:t xml:space="preserve"> the</w:t>
      </w:r>
      <w:r>
        <w:rPr>
          <w:color w:val="000000"/>
          <w:sz w:val="24"/>
          <w:szCs w:val="24"/>
        </w:rPr>
        <w:t xml:space="preserve"> </w:t>
      </w:r>
      <w:r w:rsidR="00D36AEB">
        <w:rPr>
          <w:color w:val="000000"/>
          <w:sz w:val="24"/>
          <w:szCs w:val="24"/>
        </w:rPr>
        <w:t>Bank of England</w:t>
      </w:r>
      <w:r w:rsidR="001F3CD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may need to raise </w:t>
      </w:r>
      <w:r w:rsidR="00D36AEB">
        <w:rPr>
          <w:color w:val="000000"/>
          <w:sz w:val="24"/>
          <w:szCs w:val="24"/>
        </w:rPr>
        <w:t>the b</w:t>
      </w:r>
      <w:r>
        <w:rPr>
          <w:color w:val="000000"/>
          <w:sz w:val="24"/>
          <w:szCs w:val="24"/>
        </w:rPr>
        <w:t xml:space="preserve">ank rate further </w:t>
      </w:r>
      <w:r w:rsidR="00D36AEB">
        <w:rPr>
          <w:color w:val="000000"/>
          <w:sz w:val="24"/>
          <w:szCs w:val="24"/>
        </w:rPr>
        <w:t xml:space="preserve">– </w:t>
      </w:r>
      <w:r>
        <w:rPr>
          <w:color w:val="000000"/>
          <w:sz w:val="24"/>
          <w:szCs w:val="24"/>
        </w:rPr>
        <w:t xml:space="preserve">due to </w:t>
      </w:r>
      <w:r w:rsidR="00D36AEB">
        <w:rPr>
          <w:color w:val="000000"/>
          <w:sz w:val="24"/>
          <w:szCs w:val="24"/>
        </w:rPr>
        <w:t>persist</w:t>
      </w:r>
      <w:r w:rsidR="0055698F">
        <w:rPr>
          <w:color w:val="000000"/>
          <w:sz w:val="24"/>
          <w:szCs w:val="24"/>
        </w:rPr>
        <w:t>ent</w:t>
      </w:r>
      <w:r w:rsidR="00D36AE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underlying </w:t>
      </w:r>
      <w:r w:rsidR="00BF6F52">
        <w:rPr>
          <w:color w:val="000000"/>
          <w:sz w:val="24"/>
          <w:szCs w:val="24"/>
        </w:rPr>
        <w:t xml:space="preserve">domestic </w:t>
      </w:r>
      <w:r w:rsidR="004318C9">
        <w:rPr>
          <w:color w:val="000000"/>
          <w:sz w:val="24"/>
          <w:szCs w:val="24"/>
        </w:rPr>
        <w:t>inflation</w:t>
      </w:r>
      <w:r>
        <w:rPr>
          <w:color w:val="000000"/>
          <w:sz w:val="24"/>
          <w:szCs w:val="24"/>
        </w:rPr>
        <w:t xml:space="preserve">ary pressures </w:t>
      </w:r>
      <w:r w:rsidR="00D36AEB">
        <w:rPr>
          <w:color w:val="000000"/>
          <w:sz w:val="24"/>
          <w:szCs w:val="24"/>
        </w:rPr>
        <w:t xml:space="preserve">– </w:t>
      </w:r>
      <w:r>
        <w:rPr>
          <w:color w:val="000000"/>
          <w:sz w:val="24"/>
          <w:szCs w:val="24"/>
        </w:rPr>
        <w:t>increases the risks of a</w:t>
      </w:r>
      <w:r w:rsidR="00BF6F52">
        <w:rPr>
          <w:color w:val="000000"/>
          <w:sz w:val="24"/>
          <w:szCs w:val="24"/>
        </w:rPr>
        <w:t xml:space="preserve"> </w:t>
      </w:r>
      <w:r w:rsidR="001F4DF6">
        <w:rPr>
          <w:color w:val="000000"/>
          <w:sz w:val="24"/>
          <w:szCs w:val="24"/>
        </w:rPr>
        <w:t>significant decline</w:t>
      </w:r>
      <w:r w:rsidR="00BF6F52">
        <w:rPr>
          <w:color w:val="000000"/>
          <w:sz w:val="24"/>
          <w:szCs w:val="24"/>
        </w:rPr>
        <w:t xml:space="preserve"> in </w:t>
      </w:r>
      <w:r w:rsidR="00977B4A">
        <w:rPr>
          <w:color w:val="000000"/>
          <w:sz w:val="24"/>
          <w:szCs w:val="24"/>
        </w:rPr>
        <w:t>house prices</w:t>
      </w:r>
      <w:r w:rsidR="00D36AEB">
        <w:rPr>
          <w:color w:val="000000"/>
          <w:sz w:val="24"/>
          <w:szCs w:val="24"/>
        </w:rPr>
        <w:t>.</w:t>
      </w:r>
      <w:r w:rsidR="00977B4A">
        <w:rPr>
          <w:color w:val="000000"/>
          <w:sz w:val="24"/>
          <w:szCs w:val="24"/>
        </w:rPr>
        <w:t xml:space="preserve"> </w:t>
      </w:r>
      <w:r w:rsidR="00D36AEB">
        <w:rPr>
          <w:color w:val="000000"/>
          <w:sz w:val="24"/>
          <w:szCs w:val="24"/>
        </w:rPr>
        <w:t xml:space="preserve">This would also </w:t>
      </w:r>
      <w:r w:rsidR="007B185C">
        <w:rPr>
          <w:color w:val="000000"/>
          <w:sz w:val="24"/>
          <w:szCs w:val="24"/>
        </w:rPr>
        <w:t xml:space="preserve">lead to negative spillover effects across </w:t>
      </w:r>
      <w:r w:rsidR="0055698F">
        <w:rPr>
          <w:color w:val="000000"/>
          <w:sz w:val="24"/>
          <w:szCs w:val="24"/>
        </w:rPr>
        <w:t xml:space="preserve">both </w:t>
      </w:r>
      <w:r w:rsidR="007B185C">
        <w:rPr>
          <w:color w:val="000000"/>
          <w:sz w:val="24"/>
          <w:szCs w:val="24"/>
        </w:rPr>
        <w:t xml:space="preserve">the housing market and </w:t>
      </w:r>
      <w:r w:rsidR="0055698F">
        <w:rPr>
          <w:color w:val="000000"/>
          <w:sz w:val="24"/>
          <w:szCs w:val="24"/>
        </w:rPr>
        <w:t xml:space="preserve">the </w:t>
      </w:r>
      <w:r w:rsidR="007B185C">
        <w:rPr>
          <w:color w:val="000000"/>
          <w:sz w:val="24"/>
          <w:szCs w:val="24"/>
        </w:rPr>
        <w:t>wider economy</w:t>
      </w:r>
      <w:r w:rsidR="002B0CCD" w:rsidRPr="00FB7A04">
        <w:rPr>
          <w:color w:val="000000"/>
          <w:sz w:val="24"/>
          <w:szCs w:val="24"/>
        </w:rPr>
        <w:t>.</w:t>
      </w:r>
      <w:r w:rsidR="009B3228" w:rsidRPr="00FB7A04">
        <w:rPr>
          <w:color w:val="000000"/>
          <w:sz w:val="24"/>
          <w:szCs w:val="24"/>
        </w:rPr>
        <w:t xml:space="preserve"> </w:t>
      </w:r>
    </w:p>
    <w:p w14:paraId="1683CAAB" w14:textId="74ED9DA7" w:rsidR="002F5B05" w:rsidRDefault="00E26ECE">
      <w:pPr>
        <w:rPr>
          <w:color w:val="000000"/>
          <w:sz w:val="24"/>
          <w:szCs w:val="24"/>
        </w:rPr>
      </w:pPr>
      <w:r w:rsidRPr="00D36AEB">
        <w:rPr>
          <w:sz w:val="24"/>
          <w:szCs w:val="24"/>
        </w:rPr>
        <w:lastRenderedPageBreak/>
        <w:t xml:space="preserve">At </w:t>
      </w:r>
      <w:r w:rsidR="00075A8E">
        <w:rPr>
          <w:sz w:val="24"/>
          <w:szCs w:val="24"/>
        </w:rPr>
        <w:t>present</w:t>
      </w:r>
      <w:r w:rsidRPr="00D36AEB">
        <w:rPr>
          <w:sz w:val="24"/>
          <w:szCs w:val="24"/>
        </w:rPr>
        <w:t xml:space="preserve">, the market is </w:t>
      </w:r>
      <w:hyperlink r:id="rId31" w:history="1">
        <w:r w:rsidRPr="00D36AEB">
          <w:rPr>
            <w:rStyle w:val="Hyperlink"/>
            <w:sz w:val="24"/>
            <w:szCs w:val="24"/>
          </w:rPr>
          <w:t>expecting the interest rate to peak at 5.75%</w:t>
        </w:r>
      </w:hyperlink>
      <w:r w:rsidRPr="00D36AEB">
        <w:rPr>
          <w:sz w:val="24"/>
          <w:szCs w:val="24"/>
        </w:rPr>
        <w:t xml:space="preserve"> by year end,</w:t>
      </w:r>
      <w:r w:rsidR="009B3228" w:rsidRPr="00FB7A04">
        <w:rPr>
          <w:color w:val="000000"/>
          <w:sz w:val="24"/>
          <w:szCs w:val="24"/>
        </w:rPr>
        <w:t xml:space="preserve"> compared with 4.75% </w:t>
      </w:r>
      <w:r w:rsidR="003E4289">
        <w:rPr>
          <w:color w:val="000000"/>
          <w:sz w:val="24"/>
          <w:szCs w:val="24"/>
        </w:rPr>
        <w:t xml:space="preserve">in the </w:t>
      </w:r>
      <w:ins w:id="34" w:author="Urvish Patel" w:date="2023-06-19T15:59:00Z">
        <w:r w:rsidR="00911BD4">
          <w:rPr>
            <w:color w:val="000000"/>
            <w:sz w:val="24"/>
            <w:szCs w:val="24"/>
          </w:rPr>
          <w:fldChar w:fldCharType="begin"/>
        </w:r>
        <w:r w:rsidR="00911BD4">
          <w:rPr>
            <w:color w:val="000000"/>
            <w:sz w:val="24"/>
            <w:szCs w:val="24"/>
          </w:rPr>
          <w:instrText xml:space="preserve"> HYPERLINK "https://www.bankofengland.co.uk/monetary-policy-report/2023/may-2023" \l ":~:text=The%20Bank%20of%20England's%20Monetary,percentage%20points%2C%20to%204.5%25." </w:instrText>
        </w:r>
        <w:r w:rsidR="00911BD4">
          <w:rPr>
            <w:color w:val="000000"/>
            <w:sz w:val="24"/>
            <w:szCs w:val="24"/>
          </w:rPr>
        </w:r>
        <w:r w:rsidR="00911BD4">
          <w:rPr>
            <w:color w:val="000000"/>
            <w:sz w:val="24"/>
            <w:szCs w:val="24"/>
          </w:rPr>
          <w:fldChar w:fldCharType="separate"/>
        </w:r>
        <w:r w:rsidR="00075A8E" w:rsidRPr="00911BD4">
          <w:rPr>
            <w:rStyle w:val="Hyperlink"/>
            <w:sz w:val="24"/>
            <w:szCs w:val="24"/>
          </w:rPr>
          <w:t xml:space="preserve">Bank of England’s </w:t>
        </w:r>
        <w:commentRangeStart w:id="35"/>
        <w:r w:rsidR="003E4289" w:rsidRPr="00911BD4">
          <w:rPr>
            <w:rStyle w:val="Hyperlink"/>
            <w:sz w:val="24"/>
            <w:szCs w:val="24"/>
          </w:rPr>
          <w:t xml:space="preserve">Monetary Policy Report </w:t>
        </w:r>
        <w:commentRangeEnd w:id="35"/>
        <w:r w:rsidR="009D61F8" w:rsidRPr="00911BD4">
          <w:rPr>
            <w:rStyle w:val="Hyperlink"/>
            <w:vanish/>
            <w:sz w:val="16"/>
            <w:szCs w:val="16"/>
          </w:rPr>
          <w:commentReference w:id="35"/>
        </w:r>
        <w:r w:rsidR="003E4289" w:rsidRPr="00911BD4">
          <w:rPr>
            <w:rStyle w:val="Hyperlink"/>
            <w:sz w:val="24"/>
            <w:szCs w:val="24"/>
          </w:rPr>
          <w:t>on 11 May</w:t>
        </w:r>
        <w:r w:rsidR="00911BD4">
          <w:rPr>
            <w:color w:val="000000"/>
            <w:sz w:val="24"/>
            <w:szCs w:val="24"/>
          </w:rPr>
          <w:fldChar w:fldCharType="end"/>
        </w:r>
      </w:ins>
      <w:r w:rsidR="009B3228" w:rsidRPr="00FB7A04">
        <w:rPr>
          <w:color w:val="000000"/>
          <w:sz w:val="24"/>
          <w:szCs w:val="24"/>
        </w:rPr>
        <w:t>.</w:t>
      </w:r>
      <w:r w:rsidR="009B3228">
        <w:rPr>
          <w:color w:val="000000"/>
          <w:sz w:val="24"/>
          <w:szCs w:val="24"/>
        </w:rPr>
        <w:t xml:space="preserve"> The B</w:t>
      </w:r>
      <w:r w:rsidR="00D36AEB">
        <w:rPr>
          <w:color w:val="000000"/>
          <w:sz w:val="24"/>
          <w:szCs w:val="24"/>
        </w:rPr>
        <w:t>ank</w:t>
      </w:r>
      <w:r w:rsidR="00075A8E">
        <w:rPr>
          <w:color w:val="000000"/>
          <w:sz w:val="24"/>
          <w:szCs w:val="24"/>
        </w:rPr>
        <w:t xml:space="preserve"> </w:t>
      </w:r>
      <w:r w:rsidR="009B3228">
        <w:rPr>
          <w:color w:val="000000"/>
          <w:sz w:val="24"/>
          <w:szCs w:val="24"/>
        </w:rPr>
        <w:t xml:space="preserve">argues that </w:t>
      </w:r>
      <w:r w:rsidR="00F631C1">
        <w:rPr>
          <w:color w:val="000000"/>
          <w:sz w:val="24"/>
          <w:szCs w:val="24"/>
        </w:rPr>
        <w:t>around two</w:t>
      </w:r>
      <w:r>
        <w:rPr>
          <w:color w:val="000000"/>
          <w:sz w:val="24"/>
          <w:szCs w:val="24"/>
        </w:rPr>
        <w:t>-thirds of</w:t>
      </w:r>
      <w:r w:rsidR="009B3228">
        <w:rPr>
          <w:color w:val="000000"/>
          <w:sz w:val="24"/>
          <w:szCs w:val="24"/>
        </w:rPr>
        <w:t xml:space="preserve"> the impact of the previous increases in interest rate</w:t>
      </w:r>
      <w:r w:rsidR="00F631C1">
        <w:rPr>
          <w:color w:val="000000"/>
          <w:sz w:val="24"/>
          <w:szCs w:val="24"/>
        </w:rPr>
        <w:t>s</w:t>
      </w:r>
      <w:r w:rsidR="009B3228">
        <w:rPr>
          <w:color w:val="000000"/>
          <w:sz w:val="24"/>
          <w:szCs w:val="24"/>
        </w:rPr>
        <w:t xml:space="preserve"> </w:t>
      </w:r>
      <w:r w:rsidR="00F631C1">
        <w:rPr>
          <w:color w:val="000000"/>
          <w:sz w:val="24"/>
          <w:szCs w:val="24"/>
        </w:rPr>
        <w:t>is</w:t>
      </w:r>
      <w:r w:rsidR="009B3228">
        <w:rPr>
          <w:color w:val="000000"/>
          <w:sz w:val="24"/>
          <w:szCs w:val="24"/>
        </w:rPr>
        <w:t xml:space="preserve"> yet to materialise, therefore further rate hikes </w:t>
      </w:r>
      <w:r w:rsidR="00BE039D">
        <w:rPr>
          <w:color w:val="000000"/>
          <w:sz w:val="24"/>
          <w:szCs w:val="24"/>
        </w:rPr>
        <w:t>(</w:t>
      </w:r>
      <w:r w:rsidR="009B3228">
        <w:rPr>
          <w:color w:val="000000"/>
          <w:sz w:val="24"/>
          <w:szCs w:val="24"/>
        </w:rPr>
        <w:t>in addition to the impact yet to unfold</w:t>
      </w:r>
      <w:r w:rsidR="00BE039D">
        <w:rPr>
          <w:color w:val="000000"/>
          <w:sz w:val="24"/>
          <w:szCs w:val="24"/>
        </w:rPr>
        <w:t>)</w:t>
      </w:r>
      <w:r w:rsidR="009B3228">
        <w:rPr>
          <w:color w:val="000000"/>
          <w:sz w:val="24"/>
          <w:szCs w:val="24"/>
        </w:rPr>
        <w:t xml:space="preserve"> would worsen the situation. </w:t>
      </w:r>
    </w:p>
    <w:p w14:paraId="5902B72B" w14:textId="77777777" w:rsidR="00A407F9" w:rsidRDefault="00B348AD" w:rsidP="004F59C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 a</w:t>
      </w:r>
      <w:r w:rsidR="00F62E47">
        <w:rPr>
          <w:color w:val="000000"/>
          <w:sz w:val="24"/>
          <w:szCs w:val="24"/>
        </w:rPr>
        <w:t>lternative</w:t>
      </w:r>
      <w:r>
        <w:rPr>
          <w:color w:val="000000"/>
          <w:sz w:val="24"/>
          <w:szCs w:val="24"/>
        </w:rPr>
        <w:t xml:space="preserve"> view is that</w:t>
      </w:r>
      <w:r w:rsidR="00F62E47">
        <w:rPr>
          <w:color w:val="000000"/>
          <w:sz w:val="24"/>
          <w:szCs w:val="24"/>
        </w:rPr>
        <w:t xml:space="preserve"> </w:t>
      </w:r>
      <w:r w:rsidR="00E41149">
        <w:rPr>
          <w:color w:val="000000"/>
          <w:sz w:val="24"/>
          <w:szCs w:val="24"/>
        </w:rPr>
        <w:t xml:space="preserve">the worrying economic outlook </w:t>
      </w:r>
      <w:r w:rsidR="00A90ED7">
        <w:rPr>
          <w:color w:val="000000"/>
          <w:sz w:val="24"/>
          <w:szCs w:val="24"/>
        </w:rPr>
        <w:t>has reduc</w:t>
      </w:r>
      <w:r w:rsidR="00AE4C21">
        <w:rPr>
          <w:color w:val="000000"/>
          <w:sz w:val="24"/>
          <w:szCs w:val="24"/>
        </w:rPr>
        <w:t xml:space="preserve">ed </w:t>
      </w:r>
      <w:r w:rsidR="00A90ED7">
        <w:rPr>
          <w:color w:val="000000"/>
          <w:sz w:val="24"/>
          <w:szCs w:val="24"/>
        </w:rPr>
        <w:t>the risk appetite of lenders</w:t>
      </w:r>
      <w:r w:rsidR="00832122">
        <w:rPr>
          <w:color w:val="000000"/>
          <w:sz w:val="24"/>
          <w:szCs w:val="24"/>
        </w:rPr>
        <w:t>. This</w:t>
      </w:r>
      <w:r w:rsidR="00B96ACD">
        <w:rPr>
          <w:color w:val="000000"/>
          <w:sz w:val="24"/>
          <w:szCs w:val="24"/>
        </w:rPr>
        <w:t>,</w:t>
      </w:r>
      <w:r w:rsidR="00832122">
        <w:rPr>
          <w:color w:val="000000"/>
          <w:sz w:val="24"/>
          <w:szCs w:val="24"/>
        </w:rPr>
        <w:t xml:space="preserve"> in </w:t>
      </w:r>
      <w:r w:rsidR="00AE4C21">
        <w:rPr>
          <w:color w:val="000000"/>
          <w:sz w:val="24"/>
          <w:szCs w:val="24"/>
        </w:rPr>
        <w:t>turn</w:t>
      </w:r>
      <w:r w:rsidR="00B96ACD">
        <w:rPr>
          <w:color w:val="000000"/>
          <w:sz w:val="24"/>
          <w:szCs w:val="24"/>
        </w:rPr>
        <w:t>,</w:t>
      </w:r>
      <w:r w:rsidR="00AE4C21">
        <w:rPr>
          <w:color w:val="000000"/>
          <w:sz w:val="24"/>
          <w:szCs w:val="24"/>
        </w:rPr>
        <w:t xml:space="preserve"> </w:t>
      </w:r>
      <w:r w:rsidR="00832122">
        <w:rPr>
          <w:color w:val="000000"/>
          <w:sz w:val="24"/>
          <w:szCs w:val="24"/>
        </w:rPr>
        <w:t xml:space="preserve">has </w:t>
      </w:r>
      <w:r w:rsidR="00395297">
        <w:rPr>
          <w:color w:val="000000"/>
          <w:sz w:val="24"/>
          <w:szCs w:val="24"/>
        </w:rPr>
        <w:t>helped</w:t>
      </w:r>
      <w:r w:rsidR="00A407F9">
        <w:rPr>
          <w:color w:val="000000"/>
          <w:sz w:val="24"/>
          <w:szCs w:val="24"/>
        </w:rPr>
        <w:t xml:space="preserve"> to</w:t>
      </w:r>
      <w:r w:rsidR="00395297">
        <w:rPr>
          <w:color w:val="000000"/>
          <w:sz w:val="24"/>
          <w:szCs w:val="24"/>
        </w:rPr>
        <w:t xml:space="preserve"> </w:t>
      </w:r>
      <w:r w:rsidR="00271056">
        <w:rPr>
          <w:color w:val="000000"/>
          <w:sz w:val="24"/>
          <w:szCs w:val="24"/>
        </w:rPr>
        <w:t xml:space="preserve">prevent the </w:t>
      </w:r>
      <w:r w:rsidR="00251FA9">
        <w:rPr>
          <w:color w:val="000000"/>
          <w:sz w:val="24"/>
          <w:szCs w:val="24"/>
        </w:rPr>
        <w:t>build-up of systemic ris</w:t>
      </w:r>
      <w:r w:rsidR="00832122">
        <w:rPr>
          <w:color w:val="000000"/>
          <w:sz w:val="24"/>
          <w:szCs w:val="24"/>
        </w:rPr>
        <w:t>k</w:t>
      </w:r>
      <w:r w:rsidR="00E339A8">
        <w:rPr>
          <w:color w:val="000000"/>
          <w:sz w:val="24"/>
          <w:szCs w:val="24"/>
        </w:rPr>
        <w:t xml:space="preserve"> an</w:t>
      </w:r>
      <w:r w:rsidR="00BD1BD7">
        <w:rPr>
          <w:color w:val="000000"/>
          <w:sz w:val="24"/>
          <w:szCs w:val="24"/>
        </w:rPr>
        <w:t xml:space="preserve">d </w:t>
      </w:r>
      <w:r w:rsidR="003342E0">
        <w:rPr>
          <w:color w:val="000000"/>
          <w:sz w:val="24"/>
          <w:szCs w:val="24"/>
        </w:rPr>
        <w:t xml:space="preserve">therefore </w:t>
      </w:r>
      <w:r w:rsidR="00FF6CF9">
        <w:rPr>
          <w:color w:val="000000"/>
          <w:sz w:val="24"/>
          <w:szCs w:val="24"/>
        </w:rPr>
        <w:t xml:space="preserve">large-scale disruption in </w:t>
      </w:r>
      <w:r w:rsidR="00AE4C21">
        <w:rPr>
          <w:color w:val="000000"/>
          <w:sz w:val="24"/>
          <w:szCs w:val="24"/>
        </w:rPr>
        <w:t>the housing market</w:t>
      </w:r>
      <w:r w:rsidR="00E339A8">
        <w:rPr>
          <w:color w:val="000000"/>
          <w:sz w:val="24"/>
          <w:szCs w:val="24"/>
        </w:rPr>
        <w:t>, particularly as house servicing costs rise</w:t>
      </w:r>
      <w:r w:rsidR="00AE4C21">
        <w:rPr>
          <w:color w:val="000000"/>
          <w:sz w:val="24"/>
          <w:szCs w:val="24"/>
        </w:rPr>
        <w:t>.</w:t>
      </w:r>
      <w:r w:rsidR="00A90ED7">
        <w:rPr>
          <w:color w:val="000000"/>
          <w:sz w:val="24"/>
          <w:szCs w:val="24"/>
        </w:rPr>
        <w:t xml:space="preserve"> </w:t>
      </w:r>
    </w:p>
    <w:p w14:paraId="5839DD89" w14:textId="5C816C25" w:rsidR="00A7565C" w:rsidRDefault="002A6F91" w:rsidP="004F59C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first quarter of 2023, the </w:t>
      </w:r>
      <w:r w:rsidRPr="00252062">
        <w:rPr>
          <w:color w:val="000000"/>
          <w:sz w:val="24"/>
          <w:szCs w:val="24"/>
        </w:rPr>
        <w:t xml:space="preserve">outstanding value of all residential mortgage loans </w:t>
      </w:r>
      <w:r w:rsidR="00A407F9">
        <w:rPr>
          <w:color w:val="000000"/>
          <w:sz w:val="24"/>
          <w:szCs w:val="24"/>
        </w:rPr>
        <w:t xml:space="preserve">in the UK </w:t>
      </w:r>
      <w:r>
        <w:rPr>
          <w:color w:val="000000"/>
          <w:sz w:val="24"/>
          <w:szCs w:val="24"/>
        </w:rPr>
        <w:t xml:space="preserve">fell to </w:t>
      </w:r>
      <w:r w:rsidRPr="00252062">
        <w:rPr>
          <w:color w:val="000000"/>
          <w:sz w:val="24"/>
          <w:szCs w:val="24"/>
        </w:rPr>
        <w:t>£1,675 billion</w:t>
      </w:r>
      <w:r w:rsidR="00F631C1">
        <w:rPr>
          <w:color w:val="000000"/>
          <w:sz w:val="24"/>
          <w:szCs w:val="24"/>
        </w:rPr>
        <w:t xml:space="preserve">. This </w:t>
      </w:r>
      <w:r w:rsidR="00A407F9">
        <w:rPr>
          <w:color w:val="000000"/>
          <w:sz w:val="24"/>
          <w:szCs w:val="24"/>
        </w:rPr>
        <w:t>drop</w:t>
      </w:r>
      <w:r w:rsidR="00F631C1">
        <w:rPr>
          <w:color w:val="000000"/>
          <w:sz w:val="24"/>
          <w:szCs w:val="24"/>
        </w:rPr>
        <w:t xml:space="preserve"> was </w:t>
      </w:r>
      <w:r w:rsidRPr="00252062">
        <w:rPr>
          <w:color w:val="000000"/>
          <w:sz w:val="24"/>
          <w:szCs w:val="24"/>
        </w:rPr>
        <w:t xml:space="preserve">the first </w:t>
      </w:r>
      <w:r>
        <w:rPr>
          <w:color w:val="000000"/>
          <w:sz w:val="24"/>
          <w:szCs w:val="24"/>
        </w:rPr>
        <w:t>quarterly reduction since the second quarter of</w:t>
      </w:r>
      <w:r w:rsidRPr="0025206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2017. </w:t>
      </w:r>
      <w:r w:rsidR="00F631C1">
        <w:rPr>
          <w:color w:val="000000"/>
          <w:sz w:val="24"/>
          <w:szCs w:val="24"/>
        </w:rPr>
        <w:t xml:space="preserve">In addition, </w:t>
      </w:r>
      <w:r>
        <w:rPr>
          <w:color w:val="000000"/>
          <w:sz w:val="24"/>
          <w:szCs w:val="24"/>
        </w:rPr>
        <w:t xml:space="preserve">the </w:t>
      </w:r>
      <w:r w:rsidRPr="00252062">
        <w:rPr>
          <w:color w:val="000000"/>
          <w:sz w:val="24"/>
          <w:szCs w:val="24"/>
        </w:rPr>
        <w:t>value of gross mortgage advances was £58.8 billion</w:t>
      </w:r>
      <w:r>
        <w:rPr>
          <w:color w:val="000000"/>
          <w:sz w:val="24"/>
          <w:szCs w:val="24"/>
        </w:rPr>
        <w:t xml:space="preserve"> in the first quarter of 2023</w:t>
      </w:r>
      <w:r w:rsidRPr="00252062">
        <w:rPr>
          <w:color w:val="000000"/>
          <w:sz w:val="24"/>
          <w:szCs w:val="24"/>
        </w:rPr>
        <w:t xml:space="preserve">, which was £22.9 billion lower than the previous quarter, and </w:t>
      </w:r>
      <w:r w:rsidR="004B30F2">
        <w:rPr>
          <w:color w:val="000000"/>
          <w:sz w:val="24"/>
          <w:szCs w:val="24"/>
        </w:rPr>
        <w:t xml:space="preserve">the </w:t>
      </w:r>
      <w:r w:rsidRPr="00252062">
        <w:rPr>
          <w:color w:val="000000"/>
          <w:sz w:val="24"/>
          <w:szCs w:val="24"/>
        </w:rPr>
        <w:t xml:space="preserve">lowest </w:t>
      </w:r>
      <w:r w:rsidR="004B30F2">
        <w:rPr>
          <w:color w:val="000000"/>
          <w:sz w:val="24"/>
          <w:szCs w:val="24"/>
        </w:rPr>
        <w:t xml:space="preserve">level </w:t>
      </w:r>
      <w:r w:rsidRPr="00252062">
        <w:rPr>
          <w:color w:val="000000"/>
          <w:sz w:val="24"/>
          <w:szCs w:val="24"/>
        </w:rPr>
        <w:t>since</w:t>
      </w:r>
      <w:r w:rsidR="004B30F2">
        <w:rPr>
          <w:color w:val="000000"/>
          <w:sz w:val="24"/>
          <w:szCs w:val="24"/>
        </w:rPr>
        <w:t xml:space="preserve"> the second quarter of</w:t>
      </w:r>
      <w:r w:rsidRPr="00252062">
        <w:rPr>
          <w:color w:val="000000"/>
          <w:sz w:val="24"/>
          <w:szCs w:val="24"/>
        </w:rPr>
        <w:t xml:space="preserve"> 2020</w:t>
      </w:r>
      <w:r w:rsidR="004B30F2">
        <w:rPr>
          <w:color w:val="000000"/>
          <w:sz w:val="24"/>
          <w:szCs w:val="24"/>
        </w:rPr>
        <w:t>.</w:t>
      </w:r>
      <w:r w:rsidR="00CF3CB5">
        <w:rPr>
          <w:color w:val="000000"/>
          <w:sz w:val="24"/>
          <w:szCs w:val="24"/>
        </w:rPr>
        <w:t xml:space="preserve"> </w:t>
      </w:r>
    </w:p>
    <w:p w14:paraId="3EF4C6B5" w14:textId="6B640C8B" w:rsidR="001A7C4D" w:rsidRDefault="001A7C4D" w:rsidP="004F59C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Second, </w:t>
      </w:r>
      <w:r w:rsidR="00FA266A">
        <w:rPr>
          <w:color w:val="000000"/>
          <w:sz w:val="24"/>
          <w:szCs w:val="24"/>
        </w:rPr>
        <w:t xml:space="preserve">income levels are likely to be maintained. This is due to </w:t>
      </w:r>
      <w:r>
        <w:rPr>
          <w:color w:val="000000"/>
          <w:sz w:val="24"/>
          <w:szCs w:val="24"/>
        </w:rPr>
        <w:t xml:space="preserve">the </w:t>
      </w:r>
      <w:r w:rsidR="00F631C1">
        <w:rPr>
          <w:color w:val="000000"/>
          <w:sz w:val="24"/>
          <w:szCs w:val="24"/>
        </w:rPr>
        <w:t xml:space="preserve">continued </w:t>
      </w:r>
      <w:r>
        <w:rPr>
          <w:color w:val="000000"/>
          <w:sz w:val="24"/>
          <w:szCs w:val="24"/>
        </w:rPr>
        <w:t>tight labour market</w:t>
      </w:r>
      <w:r w:rsidR="00FA266A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which is helping to push up nominal earnings</w:t>
      </w:r>
      <w:r w:rsidR="00F631C1">
        <w:rPr>
          <w:color w:val="000000"/>
          <w:sz w:val="24"/>
          <w:szCs w:val="24"/>
        </w:rPr>
        <w:t xml:space="preserve"> in response to higher price inflation</w:t>
      </w:r>
      <w:r w:rsidR="00FA266A"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the fall in energy bills due to lower wholesale prices</w:t>
      </w:r>
      <w:r w:rsidR="00FA266A"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 w:rsidR="00F631C1">
        <w:rPr>
          <w:color w:val="000000"/>
          <w:sz w:val="24"/>
          <w:szCs w:val="24"/>
        </w:rPr>
        <w:t xml:space="preserve">and </w:t>
      </w:r>
      <w:r>
        <w:rPr>
          <w:color w:val="000000"/>
          <w:sz w:val="24"/>
          <w:szCs w:val="24"/>
        </w:rPr>
        <w:t xml:space="preserve">the extension of the </w:t>
      </w:r>
      <w:r w:rsidR="00F631C1">
        <w:rPr>
          <w:color w:val="000000"/>
          <w:sz w:val="24"/>
          <w:szCs w:val="24"/>
        </w:rPr>
        <w:t>energy price guarantee (</w:t>
      </w:r>
      <w:r>
        <w:rPr>
          <w:color w:val="000000"/>
          <w:sz w:val="24"/>
          <w:szCs w:val="24"/>
        </w:rPr>
        <w:t>EPG</w:t>
      </w:r>
      <w:r w:rsidR="00F631C1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until June </w:t>
      </w:r>
      <w:r w:rsidR="002B0B99">
        <w:rPr>
          <w:color w:val="000000"/>
          <w:sz w:val="24"/>
          <w:szCs w:val="24"/>
        </w:rPr>
        <w:t>followed by</w:t>
      </w:r>
      <w:r>
        <w:rPr>
          <w:color w:val="000000"/>
          <w:sz w:val="24"/>
          <w:szCs w:val="24"/>
        </w:rPr>
        <w:t xml:space="preserve"> </w:t>
      </w:r>
      <w:commentRangeStart w:id="36"/>
      <w:r>
        <w:rPr>
          <w:color w:val="000000"/>
          <w:sz w:val="24"/>
          <w:szCs w:val="24"/>
        </w:rPr>
        <w:t>OFGEM</w:t>
      </w:r>
      <w:commentRangeEnd w:id="36"/>
      <w:r w:rsidR="009D61F8">
        <w:rPr>
          <w:rStyle w:val="CommentReference"/>
          <w:vanish/>
        </w:rPr>
        <w:commentReference w:id="36"/>
      </w:r>
      <w:ins w:id="37" w:author="Urvish Patel" w:date="2023-06-19T16:00:00Z">
        <w:r w:rsidR="00911BD4">
          <w:rPr>
            <w:color w:val="000000"/>
            <w:sz w:val="24"/>
            <w:szCs w:val="24"/>
          </w:rPr>
          <w:t>, the UK’s independent energy regulator,</w:t>
        </w:r>
      </w:ins>
      <w:r>
        <w:rPr>
          <w:color w:val="000000"/>
          <w:sz w:val="24"/>
          <w:szCs w:val="24"/>
        </w:rPr>
        <w:t xml:space="preserve"> reducing the energy price cap from July</w:t>
      </w:r>
      <w:r w:rsidR="00FA266A">
        <w:rPr>
          <w:color w:val="000000"/>
          <w:sz w:val="24"/>
          <w:szCs w:val="24"/>
        </w:rPr>
        <w:t>. T</w:t>
      </w:r>
      <w:r w:rsidR="008D1BC4">
        <w:rPr>
          <w:color w:val="000000"/>
          <w:sz w:val="24"/>
          <w:szCs w:val="24"/>
        </w:rPr>
        <w:t>his may stimulate housing market activity and support house prices</w:t>
      </w:r>
      <w:r w:rsidR="00CD4129">
        <w:rPr>
          <w:color w:val="000000"/>
          <w:sz w:val="24"/>
          <w:szCs w:val="24"/>
        </w:rPr>
        <w:t xml:space="preserve">. </w:t>
      </w:r>
    </w:p>
    <w:p w14:paraId="4F77E3D9" w14:textId="77777777" w:rsidR="004F59C4" w:rsidRDefault="00B55995" w:rsidP="004F59C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Third</w:t>
      </w:r>
      <w:r w:rsidR="006D2E5D" w:rsidRPr="006D2E5D">
        <w:rPr>
          <w:color w:val="000000"/>
          <w:sz w:val="24"/>
          <w:szCs w:val="24"/>
        </w:rPr>
        <w:t>,</w:t>
      </w:r>
      <w:r w:rsidR="006D2E5D">
        <w:t xml:space="preserve"> </w:t>
      </w:r>
      <w:r w:rsidR="006D2E5D" w:rsidRPr="00FA266A">
        <w:rPr>
          <w:sz w:val="24"/>
          <w:szCs w:val="24"/>
        </w:rPr>
        <w:t>i</w:t>
      </w:r>
      <w:r w:rsidR="004F59C4" w:rsidRPr="00FA266A">
        <w:rPr>
          <w:sz w:val="24"/>
          <w:szCs w:val="24"/>
        </w:rPr>
        <w:t xml:space="preserve">n June 2014, </w:t>
      </w:r>
      <w:hyperlink r:id="rId32" w:history="1">
        <w:r w:rsidR="004F59C4" w:rsidRPr="00FA266A">
          <w:rPr>
            <w:rStyle w:val="Hyperlink"/>
            <w:sz w:val="24"/>
            <w:szCs w:val="24"/>
          </w:rPr>
          <w:t>the Bank of England’s Financial Policy Committee</w:t>
        </w:r>
      </w:hyperlink>
      <w:r w:rsidR="004F59C4" w:rsidRPr="00FA266A">
        <w:rPr>
          <w:sz w:val="24"/>
          <w:szCs w:val="24"/>
        </w:rPr>
        <w:t xml:space="preserve"> introduced more thorough affordability checks on potential mortgages</w:t>
      </w:r>
      <w:r w:rsidR="00E657A6" w:rsidRPr="00FA266A">
        <w:rPr>
          <w:sz w:val="24"/>
          <w:szCs w:val="24"/>
        </w:rPr>
        <w:t xml:space="preserve">, alongside banks facing limits on the supply of very high </w:t>
      </w:r>
      <w:r w:rsidR="008B64B1" w:rsidRPr="00FA266A">
        <w:rPr>
          <w:sz w:val="24"/>
          <w:szCs w:val="24"/>
        </w:rPr>
        <w:t>l</w:t>
      </w:r>
      <w:r w:rsidR="00E046C7" w:rsidRPr="00FA266A">
        <w:rPr>
          <w:sz w:val="24"/>
          <w:szCs w:val="24"/>
        </w:rPr>
        <w:t>oan-</w:t>
      </w:r>
      <w:r w:rsidR="008B64B1" w:rsidRPr="00FA266A">
        <w:rPr>
          <w:sz w:val="24"/>
          <w:szCs w:val="24"/>
        </w:rPr>
        <w:t>to-income</w:t>
      </w:r>
      <w:r w:rsidR="00E657A6" w:rsidRPr="00FA266A">
        <w:rPr>
          <w:sz w:val="24"/>
          <w:szCs w:val="24"/>
        </w:rPr>
        <w:t xml:space="preserve"> mortgages</w:t>
      </w:r>
      <w:r w:rsidR="00E657A6">
        <w:rPr>
          <w:color w:val="000000"/>
          <w:sz w:val="24"/>
          <w:szCs w:val="24"/>
        </w:rPr>
        <w:t xml:space="preserve">. </w:t>
      </w:r>
      <w:r w:rsidR="008B64B1">
        <w:rPr>
          <w:color w:val="000000"/>
          <w:sz w:val="24"/>
          <w:szCs w:val="24"/>
        </w:rPr>
        <w:t>This</w:t>
      </w:r>
      <w:r w:rsidR="008B64B1" w:rsidRPr="004F59C4">
        <w:rPr>
          <w:color w:val="000000"/>
          <w:sz w:val="24"/>
          <w:szCs w:val="24"/>
        </w:rPr>
        <w:t xml:space="preserve"> </w:t>
      </w:r>
      <w:r w:rsidR="004F59C4" w:rsidRPr="004F59C4">
        <w:rPr>
          <w:color w:val="000000"/>
          <w:sz w:val="24"/>
          <w:szCs w:val="24"/>
        </w:rPr>
        <w:t>set of ‘macroprudential’ policies has helped to manage mortgage lending risks.</w:t>
      </w:r>
    </w:p>
    <w:p w14:paraId="456CCA5B" w14:textId="77777777" w:rsidR="00EE0AC2" w:rsidRDefault="00EE0AC2" w:rsidP="004F59C4">
      <w:pPr>
        <w:rPr>
          <w:color w:val="000000"/>
          <w:sz w:val="24"/>
          <w:szCs w:val="24"/>
        </w:rPr>
      </w:pPr>
    </w:p>
    <w:p w14:paraId="799BECAE" w14:textId="4D78BF3F" w:rsidR="00EE0AC2" w:rsidRPr="00EE0AC2" w:rsidRDefault="00EE0AC2" w:rsidP="00EE0AC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Fig</w:t>
      </w:r>
      <w:r w:rsidR="001A34DD">
        <w:rPr>
          <w:color w:val="000000"/>
          <w:sz w:val="24"/>
          <w:szCs w:val="24"/>
        </w:rPr>
        <w:t xml:space="preserve">ure </w:t>
      </w:r>
      <w:r w:rsidR="00FA266A">
        <w:rPr>
          <w:color w:val="000000"/>
          <w:sz w:val="24"/>
          <w:szCs w:val="24"/>
        </w:rPr>
        <w:t>8</w:t>
      </w:r>
      <w:r>
        <w:rPr>
          <w:color w:val="000000"/>
          <w:sz w:val="24"/>
          <w:szCs w:val="24"/>
        </w:rPr>
        <w:t xml:space="preserve">: </w:t>
      </w:r>
      <w:r w:rsidRPr="00EE0AC2">
        <w:rPr>
          <w:color w:val="000000"/>
          <w:sz w:val="24"/>
          <w:szCs w:val="24"/>
        </w:rPr>
        <w:t>Proportion of residential lending to individuals</w:t>
      </w:r>
      <w:r w:rsidR="00FA266A">
        <w:rPr>
          <w:color w:val="000000"/>
          <w:sz w:val="24"/>
          <w:szCs w:val="24"/>
        </w:rPr>
        <w:t>,</w:t>
      </w:r>
      <w:r w:rsidRPr="00EE0AC2">
        <w:rPr>
          <w:color w:val="000000"/>
          <w:sz w:val="24"/>
          <w:szCs w:val="24"/>
        </w:rPr>
        <w:t xml:space="preserve"> by type</w:t>
      </w:r>
      <w:r w:rsidR="00FA266A">
        <w:rPr>
          <w:color w:val="000000"/>
          <w:sz w:val="24"/>
          <w:szCs w:val="24"/>
        </w:rPr>
        <w:t>, 2009-23</w:t>
      </w:r>
    </w:p>
    <w:p w14:paraId="6DD3D76E" w14:textId="77777777" w:rsidR="00EE0AC2" w:rsidRDefault="009D28E6" w:rsidP="004F59C4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US"/>
        </w:rPr>
        <w:drawing>
          <wp:inline distT="0" distB="0" distL="0" distR="0" wp14:anchorId="15035413" wp14:editId="3BBD2B81">
            <wp:extent cx="5091211" cy="2788283"/>
            <wp:effectExtent l="0" t="0" r="0" b="0"/>
            <wp:docPr id="7356656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62" cy="2799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FC7957" w14:textId="200EAC4B" w:rsidR="008157C9" w:rsidRPr="004F59C4" w:rsidRDefault="008157C9" w:rsidP="004F59C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Source: </w:t>
      </w:r>
      <w:r w:rsidR="00DB7AF5">
        <w:rPr>
          <w:color w:val="000000"/>
          <w:sz w:val="24"/>
          <w:szCs w:val="24"/>
        </w:rPr>
        <w:t>FCA</w:t>
      </w:r>
    </w:p>
    <w:p w14:paraId="5AC7EB7A" w14:textId="1E50D176" w:rsidR="00D97FFA" w:rsidRDefault="005C5BC6" w:rsidP="004F59C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</w:t>
      </w:r>
      <w:r w:rsidR="00F8300B">
        <w:rPr>
          <w:color w:val="000000"/>
          <w:sz w:val="24"/>
          <w:szCs w:val="24"/>
        </w:rPr>
        <w:t xml:space="preserve">ixed rate mortgages </w:t>
      </w:r>
      <w:r w:rsidR="00651DB4">
        <w:rPr>
          <w:color w:val="000000"/>
          <w:sz w:val="24"/>
          <w:szCs w:val="24"/>
        </w:rPr>
        <w:t xml:space="preserve">are </w:t>
      </w:r>
      <w:r w:rsidR="00DB7AF5">
        <w:rPr>
          <w:color w:val="000000"/>
          <w:sz w:val="24"/>
          <w:szCs w:val="24"/>
        </w:rPr>
        <w:t xml:space="preserve">now </w:t>
      </w:r>
      <w:r w:rsidR="00F8300B">
        <w:rPr>
          <w:color w:val="000000"/>
          <w:sz w:val="24"/>
          <w:szCs w:val="24"/>
        </w:rPr>
        <w:t>the lion</w:t>
      </w:r>
      <w:r w:rsidR="008B64B1">
        <w:rPr>
          <w:color w:val="000000"/>
          <w:sz w:val="24"/>
          <w:szCs w:val="24"/>
        </w:rPr>
        <w:t>’</w:t>
      </w:r>
      <w:r w:rsidR="00F8300B">
        <w:rPr>
          <w:color w:val="000000"/>
          <w:sz w:val="24"/>
          <w:szCs w:val="24"/>
        </w:rPr>
        <w:t xml:space="preserve">s share of total </w:t>
      </w:r>
      <w:r w:rsidR="00CF1CBF">
        <w:rPr>
          <w:color w:val="000000"/>
          <w:sz w:val="24"/>
          <w:szCs w:val="24"/>
        </w:rPr>
        <w:t xml:space="preserve">mortgages </w:t>
      </w:r>
      <w:r w:rsidR="00F8300B">
        <w:rPr>
          <w:color w:val="000000"/>
          <w:sz w:val="24"/>
          <w:szCs w:val="24"/>
        </w:rPr>
        <w:t>in the UK</w:t>
      </w:r>
      <w:r w:rsidR="00DB7AF5">
        <w:rPr>
          <w:color w:val="000000"/>
          <w:sz w:val="24"/>
          <w:szCs w:val="24"/>
        </w:rPr>
        <w:t xml:space="preserve">, reducing the immediate exposure of borrowers to rising </w:t>
      </w:r>
      <w:r w:rsidR="00D97FFA">
        <w:rPr>
          <w:color w:val="000000"/>
          <w:sz w:val="24"/>
          <w:szCs w:val="24"/>
        </w:rPr>
        <w:t>b</w:t>
      </w:r>
      <w:r w:rsidR="00DB7AF5">
        <w:rPr>
          <w:color w:val="000000"/>
          <w:sz w:val="24"/>
          <w:szCs w:val="24"/>
        </w:rPr>
        <w:t>ank rate</w:t>
      </w:r>
      <w:r w:rsidR="00D97FFA">
        <w:rPr>
          <w:color w:val="000000"/>
          <w:sz w:val="24"/>
          <w:szCs w:val="24"/>
        </w:rPr>
        <w:t xml:space="preserve"> (Figure 8)</w:t>
      </w:r>
      <w:r w:rsidR="00F8300B">
        <w:rPr>
          <w:color w:val="000000"/>
          <w:sz w:val="24"/>
          <w:szCs w:val="24"/>
        </w:rPr>
        <w:t xml:space="preserve">. </w:t>
      </w:r>
      <w:r w:rsidR="004F59C4" w:rsidRPr="004F59C4">
        <w:rPr>
          <w:color w:val="000000"/>
          <w:sz w:val="24"/>
          <w:szCs w:val="24"/>
        </w:rPr>
        <w:t xml:space="preserve">These homeowners are already tied into a mortgage product that offers, for example, a fixed rate of interest for either two years or five years. </w:t>
      </w:r>
    </w:p>
    <w:p w14:paraId="42A17E50" w14:textId="5F034E0B" w:rsidR="00D10197" w:rsidRDefault="00693D49" w:rsidP="004F59C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 of March 2022, around 60% of current fixed</w:t>
      </w:r>
      <w:r w:rsidR="00D1019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rate mortgages were on five-year contracts.</w:t>
      </w:r>
      <w:r w:rsidR="00BB04AA">
        <w:rPr>
          <w:color w:val="000000"/>
          <w:sz w:val="24"/>
          <w:szCs w:val="24"/>
        </w:rPr>
        <w:t xml:space="preserve"> </w:t>
      </w:r>
      <w:r w:rsidR="004F59C4" w:rsidRPr="004F59C4">
        <w:rPr>
          <w:color w:val="000000"/>
          <w:sz w:val="24"/>
          <w:szCs w:val="24"/>
        </w:rPr>
        <w:t xml:space="preserve">This means that an increase in </w:t>
      </w:r>
      <w:r w:rsidR="00D10197">
        <w:rPr>
          <w:color w:val="000000"/>
          <w:sz w:val="24"/>
          <w:szCs w:val="24"/>
        </w:rPr>
        <w:t>b</w:t>
      </w:r>
      <w:r w:rsidR="00DB7AF5">
        <w:rPr>
          <w:color w:val="000000"/>
          <w:sz w:val="24"/>
          <w:szCs w:val="24"/>
        </w:rPr>
        <w:t>ank rate</w:t>
      </w:r>
      <w:r w:rsidR="0052656D">
        <w:rPr>
          <w:color w:val="000000"/>
          <w:sz w:val="24"/>
          <w:szCs w:val="24"/>
        </w:rPr>
        <w:t xml:space="preserve"> </w:t>
      </w:r>
      <w:r w:rsidR="004F59C4" w:rsidRPr="004F59C4">
        <w:rPr>
          <w:color w:val="000000"/>
          <w:sz w:val="24"/>
          <w:szCs w:val="24"/>
        </w:rPr>
        <w:t xml:space="preserve">is not going to have an immediate effect on </w:t>
      </w:r>
      <w:r w:rsidR="00B14AA0">
        <w:rPr>
          <w:color w:val="000000"/>
          <w:sz w:val="24"/>
          <w:szCs w:val="24"/>
        </w:rPr>
        <w:t xml:space="preserve">households’ </w:t>
      </w:r>
      <w:r w:rsidR="004F59C4" w:rsidRPr="004F59C4">
        <w:rPr>
          <w:color w:val="000000"/>
          <w:sz w:val="24"/>
          <w:szCs w:val="24"/>
        </w:rPr>
        <w:t>monthly repayments</w:t>
      </w:r>
      <w:r w:rsidR="0073674F">
        <w:rPr>
          <w:color w:val="000000"/>
          <w:sz w:val="24"/>
          <w:szCs w:val="24"/>
        </w:rPr>
        <w:t xml:space="preserve"> and cause repercussions to the entire UK housing </w:t>
      </w:r>
      <w:r w:rsidR="0052656D">
        <w:rPr>
          <w:color w:val="000000"/>
          <w:sz w:val="24"/>
          <w:szCs w:val="24"/>
        </w:rPr>
        <w:t>market</w:t>
      </w:r>
      <w:r w:rsidR="00D10197">
        <w:rPr>
          <w:color w:val="000000"/>
          <w:sz w:val="24"/>
          <w:szCs w:val="24"/>
        </w:rPr>
        <w:t>,</w:t>
      </w:r>
      <w:r w:rsidR="0052656D">
        <w:rPr>
          <w:color w:val="000000"/>
          <w:sz w:val="24"/>
          <w:szCs w:val="24"/>
        </w:rPr>
        <w:t xml:space="preserve"> unless</w:t>
      </w:r>
      <w:r w:rsidR="00416BC7">
        <w:rPr>
          <w:color w:val="000000"/>
          <w:sz w:val="24"/>
          <w:szCs w:val="24"/>
        </w:rPr>
        <w:t xml:space="preserve"> the</w:t>
      </w:r>
      <w:r w:rsidR="00B14AA0">
        <w:rPr>
          <w:color w:val="000000"/>
          <w:sz w:val="24"/>
          <w:szCs w:val="24"/>
        </w:rPr>
        <w:t>se households</w:t>
      </w:r>
      <w:r w:rsidR="00416BC7">
        <w:rPr>
          <w:color w:val="000000"/>
          <w:sz w:val="24"/>
          <w:szCs w:val="24"/>
        </w:rPr>
        <w:t xml:space="preserve"> are refinancing or applying for a new fixed rate mortgage</w:t>
      </w:r>
      <w:r w:rsidR="004F59C4" w:rsidRPr="004F59C4">
        <w:rPr>
          <w:color w:val="000000"/>
          <w:sz w:val="24"/>
          <w:szCs w:val="24"/>
        </w:rPr>
        <w:t>.</w:t>
      </w:r>
      <w:r w:rsidR="00026E84">
        <w:rPr>
          <w:color w:val="000000"/>
          <w:sz w:val="24"/>
          <w:szCs w:val="24"/>
        </w:rPr>
        <w:t xml:space="preserve"> </w:t>
      </w:r>
    </w:p>
    <w:p w14:paraId="4877987B" w14:textId="556782A9" w:rsidR="004F59C4" w:rsidRPr="004F59C4" w:rsidRDefault="00D8468D" w:rsidP="004F59C4">
      <w:pPr>
        <w:rPr>
          <w:color w:val="000000"/>
          <w:sz w:val="24"/>
          <w:szCs w:val="24"/>
        </w:rPr>
      </w:pPr>
      <w:r w:rsidRPr="00D10197">
        <w:rPr>
          <w:sz w:val="24"/>
          <w:szCs w:val="24"/>
        </w:rPr>
        <w:t xml:space="preserve">In 2021-22, </w:t>
      </w:r>
      <w:hyperlink r:id="rId34" w:history="1">
        <w:r w:rsidRPr="00D10197">
          <w:rPr>
            <w:rStyle w:val="Hyperlink"/>
            <w:sz w:val="24"/>
            <w:szCs w:val="24"/>
          </w:rPr>
          <w:t>35% of households</w:t>
        </w:r>
      </w:hyperlink>
      <w:r w:rsidRPr="00D10197">
        <w:rPr>
          <w:sz w:val="24"/>
          <w:szCs w:val="24"/>
        </w:rPr>
        <w:t xml:space="preserve"> were outright owners</w:t>
      </w:r>
      <w:r>
        <w:rPr>
          <w:color w:val="000000"/>
          <w:sz w:val="24"/>
          <w:szCs w:val="24"/>
        </w:rPr>
        <w:t xml:space="preserve">, and so would be unaffected </w:t>
      </w:r>
      <w:r w:rsidR="004D3507" w:rsidRPr="004D3507">
        <w:rPr>
          <w:color w:val="000000"/>
          <w:sz w:val="24"/>
          <w:szCs w:val="24"/>
        </w:rPr>
        <w:t>by interest rate rises as they</w:t>
      </w:r>
      <w:r w:rsidR="00D10197">
        <w:rPr>
          <w:color w:val="000000"/>
          <w:sz w:val="24"/>
          <w:szCs w:val="24"/>
        </w:rPr>
        <w:t xml:space="preserve"> do not have mortgages on their properties</w:t>
      </w:r>
      <w:r w:rsidR="00FA22A8">
        <w:rPr>
          <w:color w:val="000000"/>
          <w:sz w:val="24"/>
          <w:szCs w:val="24"/>
        </w:rPr>
        <w:t>.</w:t>
      </w:r>
    </w:p>
    <w:p w14:paraId="2F218339" w14:textId="77777777" w:rsidR="004D628D" w:rsidRDefault="004D628D" w:rsidP="004F59C4">
      <w:pPr>
        <w:rPr>
          <w:color w:val="000000"/>
          <w:sz w:val="24"/>
          <w:szCs w:val="24"/>
        </w:rPr>
      </w:pPr>
    </w:p>
    <w:p w14:paraId="33B3E1B2" w14:textId="2BAC8FCB" w:rsidR="004D628D" w:rsidRPr="004D628D" w:rsidRDefault="004D628D" w:rsidP="004D628D">
      <w:pPr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Fig</w:t>
      </w:r>
      <w:r w:rsidR="00D22ADC">
        <w:rPr>
          <w:color w:val="000000"/>
          <w:sz w:val="24"/>
          <w:szCs w:val="24"/>
        </w:rPr>
        <w:t>ure</w:t>
      </w:r>
      <w:r>
        <w:rPr>
          <w:color w:val="000000"/>
          <w:sz w:val="24"/>
          <w:szCs w:val="24"/>
        </w:rPr>
        <w:t xml:space="preserve"> </w:t>
      </w:r>
      <w:r w:rsidR="00D10197">
        <w:rPr>
          <w:color w:val="000000"/>
          <w:sz w:val="24"/>
          <w:szCs w:val="24"/>
        </w:rPr>
        <w:t>9</w:t>
      </w:r>
      <w:r>
        <w:rPr>
          <w:color w:val="000000"/>
          <w:sz w:val="24"/>
          <w:szCs w:val="24"/>
        </w:rPr>
        <w:t xml:space="preserve">: </w:t>
      </w:r>
      <w:r w:rsidRPr="004B6F30">
        <w:rPr>
          <w:color w:val="000000"/>
          <w:sz w:val="24"/>
          <w:szCs w:val="24"/>
        </w:rPr>
        <w:t xml:space="preserve">Residential loans to </w:t>
      </w:r>
      <w:r w:rsidR="00D10197">
        <w:rPr>
          <w:color w:val="000000"/>
          <w:sz w:val="24"/>
          <w:szCs w:val="24"/>
        </w:rPr>
        <w:t>i</w:t>
      </w:r>
      <w:r w:rsidRPr="004B6F30">
        <w:rPr>
          <w:color w:val="000000"/>
          <w:sz w:val="24"/>
          <w:szCs w:val="24"/>
        </w:rPr>
        <w:t>ndividuals</w:t>
      </w:r>
      <w:r w:rsidR="00D10197">
        <w:rPr>
          <w:color w:val="000000"/>
          <w:sz w:val="24"/>
          <w:szCs w:val="24"/>
        </w:rPr>
        <w:t>, 2007-23</w:t>
      </w:r>
    </w:p>
    <w:p w14:paraId="16E64827" w14:textId="77777777" w:rsidR="004D628D" w:rsidRDefault="00D22ADC" w:rsidP="004F59C4">
      <w:pPr>
        <w:rPr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33ABC18" wp14:editId="5F4EC274">
            <wp:extent cx="4741933" cy="2718924"/>
            <wp:effectExtent l="0" t="0" r="1905" b="5715"/>
            <wp:docPr id="96158856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9DB5FC8-E314-4CD8-B459-D53C682917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1B6AB585" w14:textId="77777777" w:rsidR="004D628D" w:rsidRDefault="004D628D" w:rsidP="004F59C4">
      <w:pPr>
        <w:rPr>
          <w:color w:val="000000"/>
          <w:sz w:val="24"/>
          <w:szCs w:val="24"/>
        </w:rPr>
      </w:pPr>
    </w:p>
    <w:p w14:paraId="67C26F61" w14:textId="16152A94" w:rsidR="004D628D" w:rsidRPr="004F59C4" w:rsidRDefault="004D628D" w:rsidP="004F59C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Source: </w:t>
      </w:r>
      <w:r w:rsidR="00D10197">
        <w:rPr>
          <w:color w:val="000000"/>
          <w:sz w:val="24"/>
          <w:szCs w:val="24"/>
        </w:rPr>
        <w:t>FCA</w:t>
      </w:r>
    </w:p>
    <w:p w14:paraId="2937C1B1" w14:textId="47AE893B" w:rsidR="008B4E0A" w:rsidRDefault="008B4E0A" w:rsidP="004F59C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</w:t>
      </w:r>
      <w:r w:rsidR="004F59C4" w:rsidRPr="004F59C4">
        <w:rPr>
          <w:color w:val="000000"/>
          <w:sz w:val="24"/>
          <w:szCs w:val="24"/>
        </w:rPr>
        <w:t>he greater proportion of double income households with mortgages</w:t>
      </w:r>
      <w:r w:rsidR="00BB24E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 the UK are likely</w:t>
      </w:r>
      <w:r w:rsidR="00D8468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to </w:t>
      </w:r>
      <w:r w:rsidR="00D8468D">
        <w:rPr>
          <w:color w:val="000000"/>
          <w:sz w:val="24"/>
          <w:szCs w:val="24"/>
        </w:rPr>
        <w:t>help prevent large scale defaults</w:t>
      </w:r>
      <w:r>
        <w:rPr>
          <w:color w:val="000000"/>
          <w:sz w:val="24"/>
          <w:szCs w:val="24"/>
        </w:rPr>
        <w:t xml:space="preserve">, as suggested in an earlier </w:t>
      </w:r>
      <w:hyperlink r:id="rId36" w:history="1">
        <w:r w:rsidRPr="008B4E0A">
          <w:rPr>
            <w:rStyle w:val="Hyperlink"/>
            <w:sz w:val="24"/>
            <w:szCs w:val="24"/>
          </w:rPr>
          <w:t>Economics Observatory article</w:t>
        </w:r>
      </w:hyperlink>
      <w:r w:rsidR="00D8468D">
        <w:rPr>
          <w:color w:val="000000"/>
          <w:sz w:val="24"/>
          <w:szCs w:val="24"/>
        </w:rPr>
        <w:t xml:space="preserve"> </w:t>
      </w:r>
      <w:r w:rsidR="00BB24E2">
        <w:rPr>
          <w:color w:val="000000"/>
          <w:sz w:val="24"/>
          <w:szCs w:val="24"/>
        </w:rPr>
        <w:t xml:space="preserve">(Figure </w:t>
      </w:r>
      <w:r>
        <w:rPr>
          <w:color w:val="000000"/>
          <w:sz w:val="24"/>
          <w:szCs w:val="24"/>
        </w:rPr>
        <w:t>9</w:t>
      </w:r>
      <w:r w:rsidR="00BB24E2">
        <w:rPr>
          <w:color w:val="000000"/>
          <w:sz w:val="24"/>
          <w:szCs w:val="24"/>
        </w:rPr>
        <w:t>)</w:t>
      </w:r>
      <w:r w:rsidR="004F59C4" w:rsidRPr="004F59C4">
        <w:rPr>
          <w:color w:val="000000"/>
          <w:sz w:val="24"/>
          <w:szCs w:val="24"/>
        </w:rPr>
        <w:t xml:space="preserve">. </w:t>
      </w:r>
    </w:p>
    <w:p w14:paraId="5B0E7AE4" w14:textId="77777777" w:rsidR="008B4E0A" w:rsidRDefault="00D22ADC" w:rsidP="004F59C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At the beginning of 2023, 66% of residential loans were held by joint income applicants. </w:t>
      </w:r>
      <w:r w:rsidR="004F59C4" w:rsidRPr="004F59C4">
        <w:rPr>
          <w:color w:val="000000"/>
          <w:sz w:val="24"/>
          <w:szCs w:val="24"/>
        </w:rPr>
        <w:t xml:space="preserve">A household managed by two individuals with two sources of income is likely to be better equipped to cushion </w:t>
      </w:r>
      <w:r w:rsidR="00534E7C">
        <w:rPr>
          <w:color w:val="000000"/>
          <w:sz w:val="24"/>
          <w:szCs w:val="24"/>
        </w:rPr>
        <w:t>itself</w:t>
      </w:r>
      <w:r w:rsidR="004F59C4" w:rsidRPr="004F59C4">
        <w:rPr>
          <w:color w:val="000000"/>
          <w:sz w:val="24"/>
          <w:szCs w:val="24"/>
        </w:rPr>
        <w:t xml:space="preserve"> against higher living costs. The prevalence of these types of homeowners will therefore also reduce the probability of large-scale default</w:t>
      </w:r>
      <w:r w:rsidR="00BB24E2">
        <w:rPr>
          <w:color w:val="000000"/>
          <w:sz w:val="24"/>
          <w:szCs w:val="24"/>
        </w:rPr>
        <w:t xml:space="preserve">s even if mortgage rates continue to </w:t>
      </w:r>
      <w:r w:rsidR="006C3C38">
        <w:rPr>
          <w:color w:val="000000"/>
          <w:sz w:val="24"/>
          <w:szCs w:val="24"/>
        </w:rPr>
        <w:t>rise</w:t>
      </w:r>
      <w:r w:rsidR="004F59C4" w:rsidRPr="004F59C4">
        <w:rPr>
          <w:color w:val="000000"/>
          <w:sz w:val="24"/>
          <w:szCs w:val="24"/>
        </w:rPr>
        <w:t xml:space="preserve">. </w:t>
      </w:r>
    </w:p>
    <w:p w14:paraId="558D63A1" w14:textId="77777777" w:rsidR="004F59C4" w:rsidRDefault="004F59C4" w:rsidP="004F59C4">
      <w:pPr>
        <w:rPr>
          <w:color w:val="000000"/>
          <w:sz w:val="24"/>
          <w:szCs w:val="24"/>
        </w:rPr>
      </w:pPr>
      <w:r w:rsidRPr="004F59C4">
        <w:rPr>
          <w:color w:val="000000"/>
          <w:sz w:val="24"/>
          <w:szCs w:val="24"/>
        </w:rPr>
        <w:lastRenderedPageBreak/>
        <w:t>It is also possible that two employed and financially secure individuals may be more confident when purchasing a house, irrespective of the current climate, further</w:t>
      </w:r>
      <w:r w:rsidR="00DD1731">
        <w:rPr>
          <w:color w:val="000000"/>
          <w:sz w:val="24"/>
          <w:szCs w:val="24"/>
        </w:rPr>
        <w:t xml:space="preserve"> providing underlying</w:t>
      </w:r>
      <w:r w:rsidRPr="004F59C4">
        <w:rPr>
          <w:color w:val="000000"/>
          <w:sz w:val="24"/>
          <w:szCs w:val="24"/>
        </w:rPr>
        <w:t xml:space="preserve"> support</w:t>
      </w:r>
      <w:r w:rsidR="00DD1731">
        <w:rPr>
          <w:color w:val="000000"/>
          <w:sz w:val="24"/>
          <w:szCs w:val="24"/>
        </w:rPr>
        <w:t xml:space="preserve"> to</w:t>
      </w:r>
      <w:r w:rsidRPr="004F59C4">
        <w:rPr>
          <w:color w:val="000000"/>
          <w:sz w:val="24"/>
          <w:szCs w:val="24"/>
        </w:rPr>
        <w:t xml:space="preserve"> housing demand</w:t>
      </w:r>
      <w:r w:rsidR="00230DAC">
        <w:rPr>
          <w:color w:val="000000"/>
          <w:sz w:val="24"/>
          <w:szCs w:val="24"/>
        </w:rPr>
        <w:t xml:space="preserve"> and thus prices. </w:t>
      </w:r>
    </w:p>
    <w:p w14:paraId="2C33F96C" w14:textId="05EB7BE8" w:rsidR="008B4E0A" w:rsidRDefault="00000000">
      <w:pPr>
        <w:rPr>
          <w:color w:val="000000"/>
          <w:sz w:val="24"/>
          <w:szCs w:val="24"/>
        </w:rPr>
      </w:pPr>
      <w:hyperlink r:id="rId37" w:history="1">
        <w:r w:rsidR="000A56FE" w:rsidRPr="008B4E0A">
          <w:rPr>
            <w:rStyle w:val="Hyperlink"/>
            <w:sz w:val="24"/>
            <w:szCs w:val="24"/>
          </w:rPr>
          <w:t>NIESR</w:t>
        </w:r>
      </w:hyperlink>
      <w:r w:rsidR="000A56FE" w:rsidRPr="008B4E0A">
        <w:rPr>
          <w:sz w:val="24"/>
          <w:szCs w:val="24"/>
        </w:rPr>
        <w:t xml:space="preserve"> forecasts </w:t>
      </w:r>
      <w:r w:rsidR="00534E7C" w:rsidRPr="008B4E0A">
        <w:rPr>
          <w:sz w:val="24"/>
          <w:szCs w:val="24"/>
        </w:rPr>
        <w:t xml:space="preserve">a fall in </w:t>
      </w:r>
      <w:r w:rsidR="000A56FE" w:rsidRPr="008B4E0A">
        <w:rPr>
          <w:sz w:val="24"/>
          <w:szCs w:val="24"/>
        </w:rPr>
        <w:t>UK house prices between their peak in the fourth quarter of 2022 and the fourth quarter of 2025 of around 9.6</w:t>
      </w:r>
      <w:r w:rsidR="008B4E0A">
        <w:rPr>
          <w:sz w:val="24"/>
          <w:szCs w:val="24"/>
        </w:rPr>
        <w:t>%</w:t>
      </w:r>
      <w:r w:rsidR="000A56FE" w:rsidRPr="008B4E0A">
        <w:rPr>
          <w:sz w:val="24"/>
          <w:szCs w:val="24"/>
        </w:rPr>
        <w:t>.</w:t>
      </w:r>
      <w:r w:rsidR="000A56FE" w:rsidRPr="000A56FE">
        <w:rPr>
          <w:color w:val="000000"/>
          <w:sz w:val="24"/>
          <w:szCs w:val="24"/>
        </w:rPr>
        <w:t xml:space="preserve"> </w:t>
      </w:r>
      <w:r w:rsidR="005F1DB2">
        <w:rPr>
          <w:color w:val="000000"/>
          <w:sz w:val="24"/>
          <w:szCs w:val="24"/>
        </w:rPr>
        <w:t xml:space="preserve">This is only </w:t>
      </w:r>
      <w:r w:rsidR="005F1DB2" w:rsidRPr="005F1DB2">
        <w:rPr>
          <w:color w:val="000000"/>
          <w:sz w:val="24"/>
          <w:szCs w:val="24"/>
        </w:rPr>
        <w:t xml:space="preserve">half of the fall experienced in the </w:t>
      </w:r>
      <w:r w:rsidR="008B4E0A">
        <w:rPr>
          <w:color w:val="000000"/>
          <w:sz w:val="24"/>
          <w:szCs w:val="24"/>
        </w:rPr>
        <w:t>global financial crisis</w:t>
      </w:r>
      <w:r w:rsidR="005F1DB2">
        <w:rPr>
          <w:color w:val="000000"/>
          <w:sz w:val="24"/>
          <w:szCs w:val="24"/>
        </w:rPr>
        <w:t>, between October 2007 and February 2009</w:t>
      </w:r>
      <w:r w:rsidR="00236244">
        <w:rPr>
          <w:color w:val="000000"/>
          <w:sz w:val="24"/>
          <w:szCs w:val="24"/>
        </w:rPr>
        <w:t>,</w:t>
      </w:r>
      <w:r w:rsidR="005F1DB2">
        <w:rPr>
          <w:color w:val="000000"/>
          <w:sz w:val="24"/>
          <w:szCs w:val="24"/>
        </w:rPr>
        <w:t xml:space="preserve"> where house prices plummeted 21%</w:t>
      </w:r>
      <w:r w:rsidR="00236244">
        <w:rPr>
          <w:color w:val="000000"/>
          <w:sz w:val="24"/>
          <w:szCs w:val="24"/>
        </w:rPr>
        <w:t xml:space="preserve">. </w:t>
      </w:r>
    </w:p>
    <w:p w14:paraId="60F46738" w14:textId="6BDDEBEC" w:rsidR="00CA5926" w:rsidRDefault="0023624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Even after a</w:t>
      </w:r>
      <w:r w:rsidR="00534E7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decline </w:t>
      </w:r>
      <w:r w:rsidR="00534E7C">
        <w:rPr>
          <w:color w:val="000000"/>
          <w:sz w:val="24"/>
          <w:szCs w:val="24"/>
        </w:rPr>
        <w:t>of almost 10%</w:t>
      </w:r>
      <w:r>
        <w:rPr>
          <w:color w:val="000000"/>
          <w:sz w:val="24"/>
          <w:szCs w:val="24"/>
        </w:rPr>
        <w:t xml:space="preserve">, the level of house prices would </w:t>
      </w:r>
      <w:r w:rsidR="007E3A35">
        <w:rPr>
          <w:color w:val="000000"/>
          <w:sz w:val="24"/>
          <w:szCs w:val="24"/>
        </w:rPr>
        <w:t xml:space="preserve">remain </w:t>
      </w:r>
      <w:r w:rsidR="00C9191A">
        <w:rPr>
          <w:color w:val="000000"/>
          <w:sz w:val="24"/>
          <w:szCs w:val="24"/>
        </w:rPr>
        <w:t xml:space="preserve">high compared </w:t>
      </w:r>
      <w:r w:rsidR="00AD1486">
        <w:rPr>
          <w:color w:val="000000"/>
          <w:sz w:val="24"/>
          <w:szCs w:val="24"/>
        </w:rPr>
        <w:t xml:space="preserve">with </w:t>
      </w:r>
      <w:r w:rsidR="00C9191A">
        <w:rPr>
          <w:color w:val="000000"/>
          <w:sz w:val="24"/>
          <w:szCs w:val="24"/>
        </w:rPr>
        <w:t xml:space="preserve">historical standards and similar to where they </w:t>
      </w:r>
      <w:r w:rsidR="007E3A35">
        <w:rPr>
          <w:color w:val="000000"/>
          <w:sz w:val="24"/>
          <w:szCs w:val="24"/>
        </w:rPr>
        <w:t xml:space="preserve">were </w:t>
      </w:r>
      <w:r w:rsidR="00C9191A">
        <w:rPr>
          <w:color w:val="000000"/>
          <w:sz w:val="24"/>
          <w:szCs w:val="24"/>
        </w:rPr>
        <w:t>at the end of 2021</w:t>
      </w:r>
      <w:r w:rsidR="005F1DB2">
        <w:rPr>
          <w:color w:val="000000"/>
          <w:sz w:val="24"/>
          <w:szCs w:val="24"/>
        </w:rPr>
        <w:t xml:space="preserve">. </w:t>
      </w:r>
      <w:r w:rsidR="002B0B99">
        <w:rPr>
          <w:color w:val="000000"/>
          <w:sz w:val="24"/>
          <w:szCs w:val="24"/>
        </w:rPr>
        <w:t xml:space="preserve">It is key to note that the growth in house prices will be depressed but the level of house prices will continue to be strong compared with historical standards. </w:t>
      </w:r>
    </w:p>
    <w:p w14:paraId="1B28B805" w14:textId="01B849B4" w:rsidR="002B0B99" w:rsidRDefault="00AD148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</w:t>
      </w:r>
      <w:r w:rsidR="002B0B99">
        <w:rPr>
          <w:color w:val="000000"/>
          <w:sz w:val="24"/>
          <w:szCs w:val="24"/>
        </w:rPr>
        <w:t xml:space="preserve">onsidering the gloomy outlook of the UK economy, </w:t>
      </w:r>
      <w:r>
        <w:rPr>
          <w:color w:val="000000"/>
          <w:sz w:val="24"/>
          <w:szCs w:val="24"/>
        </w:rPr>
        <w:t xml:space="preserve">this may </w:t>
      </w:r>
      <w:r w:rsidR="002B0B99">
        <w:rPr>
          <w:color w:val="000000"/>
          <w:sz w:val="24"/>
          <w:szCs w:val="24"/>
        </w:rPr>
        <w:t xml:space="preserve">weigh on the UK housing market over the medium to long term. As Figure </w:t>
      </w:r>
      <w:r w:rsidR="00CA5926">
        <w:rPr>
          <w:color w:val="000000"/>
          <w:sz w:val="24"/>
          <w:szCs w:val="24"/>
        </w:rPr>
        <w:t>7</w:t>
      </w:r>
      <w:r w:rsidR="004C57E0">
        <w:rPr>
          <w:color w:val="000000"/>
          <w:sz w:val="24"/>
          <w:szCs w:val="24"/>
        </w:rPr>
        <w:t xml:space="preserve"> shows</w:t>
      </w:r>
      <w:r w:rsidR="002B0B99">
        <w:rPr>
          <w:color w:val="000000"/>
          <w:sz w:val="24"/>
          <w:szCs w:val="24"/>
        </w:rPr>
        <w:t xml:space="preserve">, despite the </w:t>
      </w:r>
      <w:r w:rsidR="004C57E0">
        <w:rPr>
          <w:color w:val="000000"/>
          <w:sz w:val="24"/>
          <w:szCs w:val="24"/>
        </w:rPr>
        <w:t>dip</w:t>
      </w:r>
      <w:r w:rsidR="002B0B99">
        <w:rPr>
          <w:color w:val="000000"/>
          <w:sz w:val="24"/>
          <w:szCs w:val="24"/>
        </w:rPr>
        <w:t xml:space="preserve"> in regional house prices this year, they are still </w:t>
      </w:r>
      <w:r w:rsidR="004C57E0">
        <w:rPr>
          <w:color w:val="000000"/>
          <w:sz w:val="24"/>
          <w:szCs w:val="24"/>
        </w:rPr>
        <w:t>around</w:t>
      </w:r>
      <w:r w:rsidR="002B0B99" w:rsidRPr="0085117C">
        <w:rPr>
          <w:color w:val="000000"/>
          <w:sz w:val="24"/>
          <w:szCs w:val="24"/>
        </w:rPr>
        <w:t xml:space="preserve"> 20-30% higher than </w:t>
      </w:r>
      <w:r w:rsidR="004C57E0">
        <w:rPr>
          <w:color w:val="000000"/>
          <w:sz w:val="24"/>
          <w:szCs w:val="24"/>
        </w:rPr>
        <w:t xml:space="preserve">in </w:t>
      </w:r>
      <w:r w:rsidR="002B0B99" w:rsidRPr="0085117C">
        <w:rPr>
          <w:color w:val="000000"/>
          <w:sz w:val="24"/>
          <w:szCs w:val="24"/>
        </w:rPr>
        <w:t>December 2019</w:t>
      </w:r>
      <w:r w:rsidR="00CA5926">
        <w:rPr>
          <w:color w:val="000000"/>
          <w:sz w:val="24"/>
          <w:szCs w:val="24"/>
        </w:rPr>
        <w:t>,</w:t>
      </w:r>
      <w:r w:rsidR="002B0B99" w:rsidRPr="0085117C">
        <w:rPr>
          <w:color w:val="000000"/>
          <w:sz w:val="24"/>
          <w:szCs w:val="24"/>
        </w:rPr>
        <w:t xml:space="preserve"> </w:t>
      </w:r>
      <w:r w:rsidR="004C57E0">
        <w:rPr>
          <w:color w:val="000000"/>
          <w:sz w:val="24"/>
          <w:szCs w:val="24"/>
        </w:rPr>
        <w:t>before Co</w:t>
      </w:r>
      <w:r w:rsidR="000311F8">
        <w:rPr>
          <w:color w:val="000000"/>
          <w:sz w:val="24"/>
          <w:szCs w:val="24"/>
        </w:rPr>
        <w:t>v</w:t>
      </w:r>
      <w:r w:rsidR="004C57E0">
        <w:rPr>
          <w:color w:val="000000"/>
          <w:sz w:val="24"/>
          <w:szCs w:val="24"/>
        </w:rPr>
        <w:t>id</w:t>
      </w:r>
      <w:r>
        <w:rPr>
          <w:color w:val="000000"/>
          <w:sz w:val="24"/>
          <w:szCs w:val="24"/>
        </w:rPr>
        <w:t>-19</w:t>
      </w:r>
      <w:r w:rsidR="004C57E0">
        <w:rPr>
          <w:color w:val="000000"/>
          <w:sz w:val="24"/>
          <w:szCs w:val="24"/>
        </w:rPr>
        <w:t xml:space="preserve"> hit</w:t>
      </w:r>
      <w:r w:rsidR="002B0B99" w:rsidRPr="0085117C">
        <w:rPr>
          <w:color w:val="000000"/>
          <w:sz w:val="24"/>
          <w:szCs w:val="24"/>
        </w:rPr>
        <w:t>.</w:t>
      </w:r>
    </w:p>
    <w:p w14:paraId="04286825" w14:textId="77777777" w:rsidR="00717467" w:rsidRPr="00F305E9" w:rsidRDefault="005D4CBF">
      <w:pPr>
        <w:rPr>
          <w:b/>
          <w:bCs/>
          <w:color w:val="000000"/>
          <w:sz w:val="24"/>
          <w:szCs w:val="24"/>
        </w:rPr>
      </w:pPr>
      <w:r w:rsidRPr="009C1C04">
        <w:rPr>
          <w:b/>
          <w:bCs/>
          <w:color w:val="000000"/>
          <w:sz w:val="28"/>
          <w:szCs w:val="28"/>
        </w:rPr>
        <w:t>What about the rental market?</w:t>
      </w:r>
    </w:p>
    <w:p w14:paraId="1D2FFC21" w14:textId="3AB30374" w:rsidR="00CA5926" w:rsidRDefault="00CA5926" w:rsidP="00CA5926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Higher interest rates, which feed into higher mortgage rates, may </w:t>
      </w:r>
      <w:r w:rsidR="000F670D">
        <w:rPr>
          <w:color w:val="000000"/>
          <w:sz w:val="24"/>
          <w:szCs w:val="24"/>
        </w:rPr>
        <w:t xml:space="preserve">mean that </w:t>
      </w:r>
      <w:r>
        <w:rPr>
          <w:color w:val="000000"/>
          <w:sz w:val="24"/>
          <w:szCs w:val="24"/>
        </w:rPr>
        <w:t xml:space="preserve">more would-be first-time buyers </w:t>
      </w:r>
      <w:r w:rsidR="000F670D">
        <w:rPr>
          <w:color w:val="000000"/>
          <w:sz w:val="24"/>
          <w:szCs w:val="24"/>
        </w:rPr>
        <w:t xml:space="preserve">stay </w:t>
      </w:r>
      <w:r>
        <w:rPr>
          <w:color w:val="000000"/>
          <w:sz w:val="24"/>
          <w:szCs w:val="24"/>
        </w:rPr>
        <w:t>into the rental market rather than purchasing a home, given debt servicing costs in a period of squeezed budgets. This, in turn, would support rental demand and prices.</w:t>
      </w:r>
    </w:p>
    <w:p w14:paraId="54E849AA" w14:textId="0098474C" w:rsidR="00CA5926" w:rsidRDefault="005D4CBF" w:rsidP="00CA5926">
      <w:pPr>
        <w:jc w:val="both"/>
        <w:rPr>
          <w:color w:val="000000"/>
          <w:sz w:val="24"/>
          <w:szCs w:val="24"/>
        </w:rPr>
      </w:pPr>
      <w:hyperlink r:id="rId38" w:history="1">
        <w:r w:rsidR="00CA5926" w:rsidRPr="00995CB3">
          <w:rPr>
            <w:rStyle w:val="Hyperlink"/>
            <w:sz w:val="24"/>
            <w:szCs w:val="24"/>
          </w:rPr>
          <w:t xml:space="preserve">In April, private rental prices in the UK </w:t>
        </w:r>
        <w:r w:rsidR="00CA5926">
          <w:rPr>
            <w:rStyle w:val="Hyperlink"/>
            <w:sz w:val="24"/>
            <w:szCs w:val="24"/>
          </w:rPr>
          <w:t>were</w:t>
        </w:r>
        <w:r w:rsidR="00CA5926" w:rsidRPr="00995CB3">
          <w:rPr>
            <w:rStyle w:val="Hyperlink"/>
            <w:sz w:val="24"/>
            <w:szCs w:val="24"/>
          </w:rPr>
          <w:t xml:space="preserve"> 4.8% </w:t>
        </w:r>
        <w:r w:rsidR="00CA5926">
          <w:rPr>
            <w:rStyle w:val="Hyperlink"/>
            <w:sz w:val="24"/>
            <w:szCs w:val="24"/>
          </w:rPr>
          <w:t xml:space="preserve">higher than in </w:t>
        </w:r>
        <w:r w:rsidR="00CA5926" w:rsidRPr="00995CB3">
          <w:rPr>
            <w:rStyle w:val="Hyperlink"/>
            <w:sz w:val="24"/>
            <w:szCs w:val="24"/>
          </w:rPr>
          <w:t>April 2022.</w:t>
        </w:r>
      </w:hyperlink>
      <w:r w:rsidR="00CA5926">
        <w:rPr>
          <w:color w:val="000000"/>
          <w:sz w:val="24"/>
          <w:szCs w:val="24"/>
        </w:rPr>
        <w:t xml:space="preserve"> At a regional level, annual private rental prices rose by </w:t>
      </w:r>
      <w:r w:rsidR="00CA5926" w:rsidRPr="00D66ACE">
        <w:rPr>
          <w:color w:val="000000"/>
          <w:sz w:val="24"/>
          <w:szCs w:val="24"/>
        </w:rPr>
        <w:t>4.7% in England, 4.8% in Wales, and 5.2% in Scotland</w:t>
      </w:r>
      <w:r w:rsidR="00CA5926">
        <w:rPr>
          <w:color w:val="000000"/>
          <w:sz w:val="24"/>
          <w:szCs w:val="24"/>
        </w:rPr>
        <w:t xml:space="preserve">. In England, the highest private rental inflation was in London, and </w:t>
      </w:r>
      <w:r w:rsidR="00CA5926" w:rsidRPr="00D66ACE">
        <w:rPr>
          <w:color w:val="000000"/>
          <w:sz w:val="24"/>
          <w:szCs w:val="24"/>
        </w:rPr>
        <w:t xml:space="preserve">Yorkshire and </w:t>
      </w:r>
      <w:r w:rsidR="000F670D">
        <w:rPr>
          <w:color w:val="000000"/>
          <w:sz w:val="24"/>
          <w:szCs w:val="24"/>
        </w:rPr>
        <w:t>t</w:t>
      </w:r>
      <w:r w:rsidR="00CA5926" w:rsidRPr="00D66ACE">
        <w:rPr>
          <w:color w:val="000000"/>
          <w:sz w:val="24"/>
          <w:szCs w:val="24"/>
        </w:rPr>
        <w:t>he Humber at 5.0%</w:t>
      </w:r>
      <w:r w:rsidR="00CA5926">
        <w:rPr>
          <w:color w:val="000000"/>
          <w:sz w:val="24"/>
          <w:szCs w:val="24"/>
        </w:rPr>
        <w:t xml:space="preserve">. </w:t>
      </w:r>
    </w:p>
    <w:p w14:paraId="6E5EEA21" w14:textId="77777777" w:rsidR="00CA5926" w:rsidRDefault="00CA5926">
      <w:pPr>
        <w:rPr>
          <w:color w:val="000000"/>
          <w:sz w:val="24"/>
          <w:szCs w:val="24"/>
        </w:rPr>
      </w:pPr>
    </w:p>
    <w:p w14:paraId="4A48D8FE" w14:textId="0F3C7307" w:rsidR="009F587A" w:rsidRDefault="009F587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Fig </w:t>
      </w:r>
      <w:r w:rsidR="00CA5926">
        <w:rPr>
          <w:color w:val="000000"/>
          <w:sz w:val="24"/>
          <w:szCs w:val="24"/>
        </w:rPr>
        <w:t>10</w:t>
      </w:r>
      <w:r>
        <w:rPr>
          <w:color w:val="000000"/>
          <w:sz w:val="24"/>
          <w:szCs w:val="24"/>
        </w:rPr>
        <w:t xml:space="preserve">: Annual </w:t>
      </w:r>
      <w:r w:rsidR="00CA5926">
        <w:rPr>
          <w:color w:val="000000"/>
          <w:sz w:val="24"/>
          <w:szCs w:val="24"/>
        </w:rPr>
        <w:t>g</w:t>
      </w:r>
      <w:r>
        <w:rPr>
          <w:color w:val="000000"/>
          <w:sz w:val="24"/>
          <w:szCs w:val="24"/>
        </w:rPr>
        <w:t xml:space="preserve">rowth in </w:t>
      </w:r>
      <w:r w:rsidR="00CA5926">
        <w:rPr>
          <w:color w:val="000000"/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ental </w:t>
      </w:r>
      <w:r w:rsidR="00CA5926">
        <w:rPr>
          <w:color w:val="000000"/>
          <w:sz w:val="24"/>
          <w:szCs w:val="24"/>
        </w:rPr>
        <w:t>p</w:t>
      </w:r>
      <w:r>
        <w:rPr>
          <w:color w:val="000000"/>
          <w:sz w:val="24"/>
          <w:szCs w:val="24"/>
        </w:rPr>
        <w:t>rices in the UK</w:t>
      </w:r>
      <w:r w:rsidR="00CA5926">
        <w:rPr>
          <w:color w:val="000000"/>
          <w:sz w:val="24"/>
          <w:szCs w:val="24"/>
        </w:rPr>
        <w:t>, 2016-23</w:t>
      </w:r>
    </w:p>
    <w:p w14:paraId="67B95C6A" w14:textId="77777777" w:rsidR="009F587A" w:rsidRDefault="00FF1C00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6B86BEE5" wp14:editId="2B564078">
            <wp:extent cx="4725749" cy="2972908"/>
            <wp:effectExtent l="0" t="0" r="0" b="0"/>
            <wp:docPr id="16546322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32" cy="2975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1B4E09" w14:textId="60875E5B" w:rsidR="004B6F30" w:rsidRDefault="004B6F3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Source: </w:t>
      </w:r>
      <w:r w:rsidR="00CA5926">
        <w:rPr>
          <w:color w:val="000000"/>
          <w:sz w:val="24"/>
          <w:szCs w:val="24"/>
        </w:rPr>
        <w:t>ONS</w:t>
      </w:r>
    </w:p>
    <w:p w14:paraId="2B8D8EF4" w14:textId="77777777" w:rsidR="00846A25" w:rsidRDefault="00846A25" w:rsidP="00B61BED">
      <w:pPr>
        <w:jc w:val="both"/>
        <w:rPr>
          <w:color w:val="000000"/>
          <w:sz w:val="24"/>
          <w:szCs w:val="24"/>
        </w:rPr>
      </w:pPr>
    </w:p>
    <w:p w14:paraId="70B1FEC1" w14:textId="7E1CA517" w:rsidR="00846A25" w:rsidDel="00CA5926" w:rsidRDefault="00846A25" w:rsidP="00846A25">
      <w:pPr>
        <w:jc w:val="both"/>
        <w:rPr>
          <w:color w:val="000000"/>
          <w:sz w:val="24"/>
          <w:szCs w:val="24"/>
        </w:rPr>
      </w:pPr>
    </w:p>
    <w:p w14:paraId="77872354" w14:textId="71914ED8" w:rsidR="00746CFE" w:rsidDel="00CA5926" w:rsidRDefault="00746CFE" w:rsidP="00B61BED">
      <w:pPr>
        <w:jc w:val="both"/>
        <w:rPr>
          <w:color w:val="000000"/>
          <w:sz w:val="24"/>
          <w:szCs w:val="24"/>
        </w:rPr>
      </w:pPr>
    </w:p>
    <w:p w14:paraId="1663390A" w14:textId="77777777" w:rsidR="00C145AD" w:rsidRDefault="00465A71" w:rsidP="00B61BED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Rental price inflation continues to accelerate in the UK because of falling landlord instructions and strong demand, </w:t>
      </w:r>
      <w:r w:rsidR="00BA5FE1">
        <w:rPr>
          <w:color w:val="000000"/>
          <w:sz w:val="24"/>
          <w:szCs w:val="24"/>
        </w:rPr>
        <w:t xml:space="preserve">which </w:t>
      </w:r>
      <w:r>
        <w:rPr>
          <w:color w:val="000000"/>
          <w:sz w:val="24"/>
          <w:szCs w:val="24"/>
        </w:rPr>
        <w:t>has created a mismatch between supply</w:t>
      </w:r>
      <w:r w:rsidR="001C59A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and demand</w:t>
      </w:r>
      <w:r w:rsidR="001C37E6">
        <w:rPr>
          <w:color w:val="000000"/>
          <w:sz w:val="24"/>
          <w:szCs w:val="24"/>
        </w:rPr>
        <w:t xml:space="preserve">. Tighter </w:t>
      </w:r>
      <w:r w:rsidR="001C37E6" w:rsidRPr="001C37E6">
        <w:rPr>
          <w:color w:val="000000"/>
          <w:sz w:val="24"/>
          <w:szCs w:val="24"/>
        </w:rPr>
        <w:t>regulations</w:t>
      </w:r>
      <w:r w:rsidR="001C37E6">
        <w:rPr>
          <w:color w:val="000000"/>
          <w:sz w:val="24"/>
          <w:szCs w:val="24"/>
        </w:rPr>
        <w:t xml:space="preserve"> </w:t>
      </w:r>
      <w:r w:rsidR="00BA5FE1">
        <w:rPr>
          <w:color w:val="000000"/>
          <w:sz w:val="24"/>
          <w:szCs w:val="24"/>
        </w:rPr>
        <w:t xml:space="preserve">(and higher mortgage costs) </w:t>
      </w:r>
      <w:r w:rsidR="001C37E6">
        <w:rPr>
          <w:color w:val="000000"/>
          <w:sz w:val="24"/>
          <w:szCs w:val="24"/>
        </w:rPr>
        <w:t xml:space="preserve">are encouraging landlords to </w:t>
      </w:r>
      <w:r w:rsidR="001C37E6" w:rsidRPr="001C37E6">
        <w:rPr>
          <w:color w:val="000000"/>
          <w:sz w:val="24"/>
          <w:szCs w:val="24"/>
        </w:rPr>
        <w:t>sell properties</w:t>
      </w:r>
      <w:r w:rsidR="00BA5FE1">
        <w:rPr>
          <w:color w:val="000000"/>
          <w:sz w:val="24"/>
          <w:szCs w:val="24"/>
        </w:rPr>
        <w:t>,</w:t>
      </w:r>
      <w:r w:rsidR="001C37E6" w:rsidRPr="001C37E6">
        <w:rPr>
          <w:color w:val="000000"/>
          <w:sz w:val="24"/>
          <w:szCs w:val="24"/>
        </w:rPr>
        <w:t xml:space="preserve"> which is resulting in a drop in supply</w:t>
      </w:r>
      <w:r w:rsidR="00BA5FE1">
        <w:rPr>
          <w:color w:val="000000"/>
          <w:sz w:val="24"/>
          <w:szCs w:val="24"/>
        </w:rPr>
        <w:t xml:space="preserve"> of properties for rent</w:t>
      </w:r>
      <w:r w:rsidR="001C37E6" w:rsidRPr="001C37E6">
        <w:rPr>
          <w:color w:val="000000"/>
          <w:sz w:val="24"/>
          <w:szCs w:val="24"/>
        </w:rPr>
        <w:t xml:space="preserve">. </w:t>
      </w:r>
    </w:p>
    <w:p w14:paraId="77900148" w14:textId="2C0CE3D3" w:rsidR="00746CFE" w:rsidRDefault="00000000" w:rsidP="00B61BED">
      <w:pPr>
        <w:jc w:val="both"/>
        <w:rPr>
          <w:color w:val="000000"/>
          <w:sz w:val="24"/>
          <w:szCs w:val="24"/>
        </w:rPr>
      </w:pPr>
      <w:hyperlink r:id="rId40" w:history="1">
        <w:r w:rsidR="003D63EE" w:rsidRPr="0009341A">
          <w:rPr>
            <w:rStyle w:val="Hyperlink"/>
            <w:sz w:val="24"/>
            <w:szCs w:val="24"/>
          </w:rPr>
          <w:t>The Royal Institute of Chartered Surveyors (RICS) report for April 2023</w:t>
        </w:r>
      </w:hyperlink>
      <w:r w:rsidR="003D63EE">
        <w:rPr>
          <w:sz w:val="24"/>
          <w:szCs w:val="24"/>
        </w:rPr>
        <w:t xml:space="preserve"> </w:t>
      </w:r>
      <w:r w:rsidR="00BA5FE1">
        <w:rPr>
          <w:sz w:val="24"/>
          <w:szCs w:val="24"/>
        </w:rPr>
        <w:t xml:space="preserve">notes that </w:t>
      </w:r>
      <w:r w:rsidR="003D63EE">
        <w:rPr>
          <w:sz w:val="24"/>
          <w:szCs w:val="24"/>
        </w:rPr>
        <w:t xml:space="preserve"> </w:t>
      </w:r>
      <w:r w:rsidR="00465A71" w:rsidRPr="00465A71">
        <w:rPr>
          <w:color w:val="000000"/>
          <w:sz w:val="24"/>
          <w:szCs w:val="24"/>
        </w:rPr>
        <w:t>two-thirds of survey participants report</w:t>
      </w:r>
      <w:r w:rsidR="006B79E4">
        <w:rPr>
          <w:color w:val="000000"/>
          <w:sz w:val="24"/>
          <w:szCs w:val="24"/>
        </w:rPr>
        <w:t>ed an i</w:t>
      </w:r>
      <w:r w:rsidR="00465A71" w:rsidRPr="00465A71">
        <w:rPr>
          <w:color w:val="000000"/>
          <w:sz w:val="24"/>
          <w:szCs w:val="24"/>
        </w:rPr>
        <w:t>ncrease in the number of buy-to-let landlords looking to sell their properties</w:t>
      </w:r>
      <w:r w:rsidR="00C145AD">
        <w:rPr>
          <w:color w:val="000000"/>
          <w:sz w:val="24"/>
          <w:szCs w:val="24"/>
        </w:rPr>
        <w:t>.</w:t>
      </w:r>
      <w:r w:rsidR="006B79E4">
        <w:rPr>
          <w:color w:val="000000"/>
          <w:sz w:val="24"/>
          <w:szCs w:val="24"/>
        </w:rPr>
        <w:t xml:space="preserve"> </w:t>
      </w:r>
      <w:r w:rsidR="00C145AD">
        <w:rPr>
          <w:color w:val="000000"/>
          <w:sz w:val="24"/>
          <w:szCs w:val="24"/>
        </w:rPr>
        <w:t xml:space="preserve">Similarly, </w:t>
      </w:r>
      <w:r w:rsidR="006B79E4">
        <w:rPr>
          <w:color w:val="000000"/>
          <w:sz w:val="24"/>
          <w:szCs w:val="24"/>
        </w:rPr>
        <w:t>two-thirds report</w:t>
      </w:r>
      <w:r w:rsidR="00BA5FE1">
        <w:rPr>
          <w:color w:val="000000"/>
          <w:sz w:val="24"/>
          <w:szCs w:val="24"/>
        </w:rPr>
        <w:t>ed</w:t>
      </w:r>
      <w:r w:rsidR="006B79E4">
        <w:rPr>
          <w:color w:val="000000"/>
          <w:sz w:val="24"/>
          <w:szCs w:val="24"/>
        </w:rPr>
        <w:t xml:space="preserve"> </w:t>
      </w:r>
      <w:r w:rsidR="00465A71" w:rsidRPr="00465A71">
        <w:rPr>
          <w:color w:val="000000"/>
          <w:sz w:val="24"/>
          <w:szCs w:val="24"/>
        </w:rPr>
        <w:t xml:space="preserve">a decline </w:t>
      </w:r>
      <w:r w:rsidR="006B79E4">
        <w:rPr>
          <w:color w:val="000000"/>
          <w:sz w:val="24"/>
          <w:szCs w:val="24"/>
        </w:rPr>
        <w:t>in interest from</w:t>
      </w:r>
      <w:r w:rsidR="00465A71" w:rsidRPr="00465A71">
        <w:rPr>
          <w:color w:val="000000"/>
          <w:sz w:val="24"/>
          <w:szCs w:val="24"/>
        </w:rPr>
        <w:t xml:space="preserve"> new UK</w:t>
      </w:r>
      <w:r w:rsidR="00C145AD">
        <w:rPr>
          <w:color w:val="000000"/>
          <w:sz w:val="24"/>
          <w:szCs w:val="24"/>
        </w:rPr>
        <w:t>-</w:t>
      </w:r>
      <w:r w:rsidR="00465A71" w:rsidRPr="00465A71">
        <w:rPr>
          <w:color w:val="000000"/>
          <w:sz w:val="24"/>
          <w:szCs w:val="24"/>
        </w:rPr>
        <w:t>based buy</w:t>
      </w:r>
      <w:r w:rsidR="006B79E4">
        <w:rPr>
          <w:color w:val="000000"/>
          <w:sz w:val="24"/>
          <w:szCs w:val="24"/>
        </w:rPr>
        <w:t>-</w:t>
      </w:r>
      <w:r w:rsidR="00465A71" w:rsidRPr="00465A71">
        <w:rPr>
          <w:color w:val="000000"/>
          <w:sz w:val="24"/>
          <w:szCs w:val="24"/>
        </w:rPr>
        <w:t>to-let investors over the past six months</w:t>
      </w:r>
      <w:r w:rsidR="001C37E6">
        <w:rPr>
          <w:color w:val="000000"/>
          <w:sz w:val="24"/>
          <w:szCs w:val="24"/>
        </w:rPr>
        <w:t>.</w:t>
      </w:r>
      <w:r w:rsidR="001C37E6" w:rsidRPr="001C37E6">
        <w:t xml:space="preserve"> </w:t>
      </w:r>
      <w:r w:rsidR="005D5F38">
        <w:rPr>
          <w:color w:val="000000"/>
          <w:sz w:val="24"/>
          <w:szCs w:val="24"/>
        </w:rPr>
        <w:t>T</w:t>
      </w:r>
      <w:r w:rsidR="00BC2AB6">
        <w:rPr>
          <w:color w:val="000000"/>
          <w:sz w:val="24"/>
          <w:szCs w:val="24"/>
        </w:rPr>
        <w:t xml:space="preserve">ight supply and higher demand </w:t>
      </w:r>
      <w:r w:rsidR="00C145AD">
        <w:rPr>
          <w:color w:val="000000"/>
          <w:sz w:val="24"/>
          <w:szCs w:val="24"/>
        </w:rPr>
        <w:t>are</w:t>
      </w:r>
      <w:r w:rsidR="00BA5FE1">
        <w:rPr>
          <w:color w:val="000000"/>
          <w:sz w:val="24"/>
          <w:szCs w:val="24"/>
        </w:rPr>
        <w:t xml:space="preserve"> likely to</w:t>
      </w:r>
      <w:r w:rsidR="00BC2AB6">
        <w:rPr>
          <w:color w:val="000000"/>
          <w:sz w:val="24"/>
          <w:szCs w:val="24"/>
        </w:rPr>
        <w:t xml:space="preserve"> keep rental rate</w:t>
      </w:r>
      <w:r w:rsidR="00BA5FE1">
        <w:rPr>
          <w:color w:val="000000"/>
          <w:sz w:val="24"/>
          <w:szCs w:val="24"/>
        </w:rPr>
        <w:t xml:space="preserve"> growth</w:t>
      </w:r>
      <w:r w:rsidR="00BC2AB6">
        <w:rPr>
          <w:color w:val="000000"/>
          <w:sz w:val="24"/>
          <w:szCs w:val="24"/>
        </w:rPr>
        <w:t xml:space="preserve"> high</w:t>
      </w:r>
      <w:r w:rsidR="00C145AD">
        <w:rPr>
          <w:color w:val="000000"/>
          <w:sz w:val="24"/>
          <w:szCs w:val="24"/>
        </w:rPr>
        <w:t xml:space="preserve"> –</w:t>
      </w:r>
      <w:r w:rsidR="00BC2AB6">
        <w:rPr>
          <w:color w:val="000000"/>
          <w:sz w:val="24"/>
          <w:szCs w:val="24"/>
        </w:rPr>
        <w:t xml:space="preserve"> at just below</w:t>
      </w:r>
      <w:r w:rsidR="00465A71" w:rsidRPr="00465A71">
        <w:rPr>
          <w:color w:val="000000"/>
          <w:sz w:val="24"/>
          <w:szCs w:val="24"/>
        </w:rPr>
        <w:t xml:space="preserve"> 6% </w:t>
      </w:r>
      <w:r w:rsidR="00BC181A">
        <w:rPr>
          <w:color w:val="000000"/>
          <w:sz w:val="24"/>
          <w:szCs w:val="24"/>
        </w:rPr>
        <w:t xml:space="preserve">a year </w:t>
      </w:r>
      <w:r w:rsidR="00465A71" w:rsidRPr="00465A71">
        <w:rPr>
          <w:color w:val="000000"/>
          <w:sz w:val="24"/>
          <w:szCs w:val="24"/>
        </w:rPr>
        <w:t>over the course of the next five years</w:t>
      </w:r>
      <w:r w:rsidR="00BC2AB6">
        <w:rPr>
          <w:color w:val="000000"/>
          <w:sz w:val="24"/>
          <w:szCs w:val="24"/>
        </w:rPr>
        <w:t xml:space="preserve">. </w:t>
      </w:r>
    </w:p>
    <w:p w14:paraId="6A8E2063" w14:textId="77777777" w:rsidR="00C145AD" w:rsidRDefault="007E6437" w:rsidP="007E6437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At the beginning of May 2023, </w:t>
      </w:r>
      <w:hyperlink r:id="rId41" w:history="1">
        <w:r w:rsidRPr="00C145AD">
          <w:rPr>
            <w:rStyle w:val="Hyperlink"/>
            <w:sz w:val="24"/>
            <w:szCs w:val="24"/>
          </w:rPr>
          <w:t>Skipton Building Society</w:t>
        </w:r>
      </w:hyperlink>
      <w:r w:rsidRPr="00C145AD">
        <w:rPr>
          <w:sz w:val="24"/>
          <w:szCs w:val="24"/>
        </w:rPr>
        <w:t>, the UK’s fourth largest building society, launched its 100% mortgage on a five-year fixed rate of interest of 5.49</w:t>
      </w:r>
      <w:r w:rsidR="00C145AD">
        <w:rPr>
          <w:sz w:val="24"/>
          <w:szCs w:val="24"/>
        </w:rPr>
        <w:t xml:space="preserve">%. </w:t>
      </w:r>
      <w:r w:rsidR="00C145AD">
        <w:rPr>
          <w:color w:val="000000"/>
          <w:sz w:val="24"/>
          <w:szCs w:val="24"/>
        </w:rPr>
        <w:t>This mortgage c</w:t>
      </w:r>
      <w:r>
        <w:rPr>
          <w:color w:val="000000"/>
          <w:sz w:val="24"/>
          <w:szCs w:val="24"/>
        </w:rPr>
        <w:t xml:space="preserve">arries no product fee and has a mortgage limit of £600,000. </w:t>
      </w:r>
    </w:p>
    <w:p w14:paraId="697D721E" w14:textId="058CCFA7" w:rsidR="00C145AD" w:rsidRDefault="00C145AD" w:rsidP="007E6437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These </w:t>
      </w:r>
      <w:r w:rsidR="007E6437">
        <w:rPr>
          <w:color w:val="000000"/>
          <w:sz w:val="24"/>
          <w:szCs w:val="24"/>
        </w:rPr>
        <w:t xml:space="preserve">100% mortgage products were launched leading up to the </w:t>
      </w:r>
      <w:r>
        <w:rPr>
          <w:color w:val="000000"/>
          <w:sz w:val="24"/>
          <w:szCs w:val="24"/>
        </w:rPr>
        <w:t xml:space="preserve">global financial crisis </w:t>
      </w:r>
      <w:r w:rsidR="007E6437">
        <w:rPr>
          <w:color w:val="000000"/>
          <w:sz w:val="24"/>
          <w:szCs w:val="24"/>
        </w:rPr>
        <w:t xml:space="preserve">and then removed. Skipton has aimed this product at renters wishing to purchase their first home and does not require a deposit. </w:t>
      </w:r>
    </w:p>
    <w:p w14:paraId="0C8FE848" w14:textId="1495216B" w:rsidR="007E6437" w:rsidRDefault="007E6437" w:rsidP="007E6437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highly-leverage</w:t>
      </w:r>
      <w:r w:rsidR="00BA5FE1">
        <w:rPr>
          <w:color w:val="000000"/>
          <w:sz w:val="24"/>
          <w:szCs w:val="24"/>
        </w:rPr>
        <w:t>d</w:t>
      </w:r>
      <w:r>
        <w:rPr>
          <w:color w:val="000000"/>
          <w:sz w:val="24"/>
          <w:szCs w:val="24"/>
        </w:rPr>
        <w:t xml:space="preserve"> product could be seen as </w:t>
      </w:r>
      <w:r w:rsidR="00BA5FE1">
        <w:rPr>
          <w:color w:val="000000"/>
          <w:sz w:val="24"/>
          <w:szCs w:val="24"/>
        </w:rPr>
        <w:t xml:space="preserve">having a substantial </w:t>
      </w:r>
      <w:r>
        <w:rPr>
          <w:color w:val="000000"/>
          <w:sz w:val="24"/>
          <w:szCs w:val="24"/>
        </w:rPr>
        <w:t>risk considering the uncertainty in house prices</w:t>
      </w:r>
      <w:r w:rsidR="00BA5FE1">
        <w:rPr>
          <w:color w:val="000000"/>
          <w:sz w:val="24"/>
          <w:szCs w:val="24"/>
        </w:rPr>
        <w:t>.</w:t>
      </w:r>
      <w:r w:rsidR="00CD65C8">
        <w:rPr>
          <w:color w:val="000000"/>
          <w:sz w:val="24"/>
          <w:szCs w:val="24"/>
        </w:rPr>
        <w:t xml:space="preserve"> </w:t>
      </w:r>
      <w:r w:rsidR="00C145AD">
        <w:rPr>
          <w:color w:val="000000"/>
          <w:sz w:val="24"/>
          <w:szCs w:val="24"/>
        </w:rPr>
        <w:t xml:space="preserve">But in reality, it </w:t>
      </w:r>
      <w:r w:rsidR="00BA5FE1">
        <w:rPr>
          <w:color w:val="000000"/>
          <w:sz w:val="24"/>
          <w:szCs w:val="24"/>
        </w:rPr>
        <w:t xml:space="preserve">is likely to </w:t>
      </w:r>
      <w:r>
        <w:rPr>
          <w:color w:val="000000"/>
          <w:sz w:val="24"/>
          <w:szCs w:val="24"/>
        </w:rPr>
        <w:t xml:space="preserve">represent a </w:t>
      </w:r>
      <w:r w:rsidR="00BA5FE1">
        <w:rPr>
          <w:color w:val="000000"/>
          <w:sz w:val="24"/>
          <w:szCs w:val="24"/>
        </w:rPr>
        <w:t xml:space="preserve">very </w:t>
      </w:r>
      <w:r>
        <w:rPr>
          <w:color w:val="000000"/>
          <w:sz w:val="24"/>
          <w:szCs w:val="24"/>
        </w:rPr>
        <w:t xml:space="preserve">small share of total mortgages </w:t>
      </w:r>
      <w:r w:rsidR="00E62EA6">
        <w:rPr>
          <w:color w:val="000000"/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first-time buyers may wish to build up a deposit to lock in at a lower interest rate, meaning </w:t>
      </w:r>
      <w:r w:rsidR="00C145AD">
        <w:rPr>
          <w:color w:val="000000"/>
          <w:sz w:val="24"/>
          <w:szCs w:val="24"/>
        </w:rPr>
        <w:t xml:space="preserve">it is </w:t>
      </w:r>
      <w:r w:rsidR="00BA5FE1">
        <w:rPr>
          <w:color w:val="000000"/>
          <w:sz w:val="24"/>
          <w:szCs w:val="24"/>
        </w:rPr>
        <w:t>unlikely to</w:t>
      </w:r>
      <w:r>
        <w:rPr>
          <w:color w:val="000000"/>
          <w:sz w:val="24"/>
          <w:szCs w:val="24"/>
        </w:rPr>
        <w:t xml:space="preserve"> cause significant disruptions in the housing market. </w:t>
      </w:r>
    </w:p>
    <w:p w14:paraId="07CEBD8B" w14:textId="77777777" w:rsidR="00855CEE" w:rsidRPr="00754EC6" w:rsidRDefault="00D14802" w:rsidP="007268AA">
      <w:pPr>
        <w:rPr>
          <w:b/>
          <w:bCs/>
          <w:color w:val="000000"/>
          <w:sz w:val="24"/>
          <w:szCs w:val="24"/>
        </w:rPr>
      </w:pPr>
      <w:r w:rsidRPr="00F305E9">
        <w:rPr>
          <w:b/>
          <w:bCs/>
          <w:color w:val="000000"/>
          <w:sz w:val="24"/>
          <w:szCs w:val="24"/>
        </w:rPr>
        <w:t xml:space="preserve">Conclusion </w:t>
      </w:r>
    </w:p>
    <w:p w14:paraId="214A377E" w14:textId="68543296" w:rsidR="004254B4" w:rsidRDefault="00C838CC" w:rsidP="00C838CC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The unexpected persistence </w:t>
      </w:r>
      <w:r w:rsidR="004254B4">
        <w:rPr>
          <w:color w:val="000000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underlying inflation in the UK is </w:t>
      </w:r>
      <w:r w:rsidR="00632B00">
        <w:rPr>
          <w:color w:val="000000"/>
          <w:sz w:val="24"/>
          <w:szCs w:val="24"/>
        </w:rPr>
        <w:t>proving to be a problem for the</w:t>
      </w:r>
      <w:r>
        <w:rPr>
          <w:color w:val="000000"/>
          <w:sz w:val="24"/>
          <w:szCs w:val="24"/>
        </w:rPr>
        <w:t xml:space="preserve"> B</w:t>
      </w:r>
      <w:r w:rsidR="004254B4">
        <w:rPr>
          <w:color w:val="000000"/>
          <w:sz w:val="24"/>
          <w:szCs w:val="24"/>
        </w:rPr>
        <w:t xml:space="preserve">ank </w:t>
      </w:r>
      <w:r>
        <w:rPr>
          <w:color w:val="000000"/>
          <w:sz w:val="24"/>
          <w:szCs w:val="24"/>
        </w:rPr>
        <w:t>o</w:t>
      </w:r>
      <w:r w:rsidR="004254B4">
        <w:rPr>
          <w:color w:val="000000"/>
          <w:sz w:val="24"/>
          <w:szCs w:val="24"/>
        </w:rPr>
        <w:t xml:space="preserve">f </w:t>
      </w:r>
      <w:r>
        <w:rPr>
          <w:color w:val="000000"/>
          <w:sz w:val="24"/>
          <w:szCs w:val="24"/>
        </w:rPr>
        <w:t>E</w:t>
      </w:r>
      <w:r w:rsidR="004254B4">
        <w:rPr>
          <w:color w:val="000000"/>
          <w:sz w:val="24"/>
          <w:szCs w:val="24"/>
        </w:rPr>
        <w:t>ngland</w:t>
      </w:r>
      <w:r>
        <w:rPr>
          <w:color w:val="000000"/>
          <w:sz w:val="24"/>
          <w:szCs w:val="24"/>
        </w:rPr>
        <w:t xml:space="preserve"> </w:t>
      </w:r>
      <w:r w:rsidR="00632B00">
        <w:rPr>
          <w:color w:val="000000"/>
          <w:sz w:val="24"/>
          <w:szCs w:val="24"/>
        </w:rPr>
        <w:t xml:space="preserve">and </w:t>
      </w:r>
      <w:r w:rsidR="004254B4">
        <w:rPr>
          <w:color w:val="000000"/>
          <w:sz w:val="24"/>
          <w:szCs w:val="24"/>
        </w:rPr>
        <w:t xml:space="preserve">the </w:t>
      </w:r>
      <w:r w:rsidR="00632B00">
        <w:rPr>
          <w:color w:val="000000"/>
          <w:sz w:val="24"/>
          <w:szCs w:val="24"/>
        </w:rPr>
        <w:t xml:space="preserve">latest market expectations </w:t>
      </w:r>
      <w:r w:rsidR="004254B4">
        <w:rPr>
          <w:color w:val="000000"/>
          <w:sz w:val="24"/>
          <w:szCs w:val="24"/>
        </w:rPr>
        <w:t xml:space="preserve">indicate </w:t>
      </w:r>
      <w:r w:rsidR="00632B00">
        <w:rPr>
          <w:color w:val="000000"/>
          <w:sz w:val="24"/>
          <w:szCs w:val="24"/>
        </w:rPr>
        <w:t xml:space="preserve">further </w:t>
      </w:r>
      <w:r w:rsidR="006909E8">
        <w:rPr>
          <w:color w:val="000000"/>
          <w:sz w:val="24"/>
          <w:szCs w:val="24"/>
        </w:rPr>
        <w:t xml:space="preserve">increases in the </w:t>
      </w:r>
      <w:r w:rsidR="00632B00">
        <w:rPr>
          <w:color w:val="000000"/>
          <w:sz w:val="24"/>
          <w:szCs w:val="24"/>
        </w:rPr>
        <w:t xml:space="preserve">policy interest rate. </w:t>
      </w:r>
    </w:p>
    <w:p w14:paraId="373FA6E1" w14:textId="01259F27" w:rsidR="004254B4" w:rsidRDefault="00375840" w:rsidP="00C838CC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rapid tightening of monetary policy, and the prospect of further tightening, poses clear risks to the housing market.</w:t>
      </w:r>
      <w:r w:rsidR="00C838CC">
        <w:rPr>
          <w:color w:val="000000"/>
          <w:sz w:val="24"/>
          <w:szCs w:val="24"/>
        </w:rPr>
        <w:t xml:space="preserve"> </w:t>
      </w:r>
      <w:r w:rsidR="00CA65DF" w:rsidRPr="00511576">
        <w:rPr>
          <w:color w:val="000000"/>
          <w:sz w:val="24"/>
          <w:szCs w:val="24"/>
        </w:rPr>
        <w:t>I</w:t>
      </w:r>
      <w:r w:rsidR="0048456E" w:rsidRPr="00511576">
        <w:rPr>
          <w:color w:val="000000"/>
          <w:sz w:val="24"/>
          <w:szCs w:val="24"/>
        </w:rPr>
        <w:t xml:space="preserve">f </w:t>
      </w:r>
      <w:r w:rsidR="00C838CC">
        <w:rPr>
          <w:color w:val="000000"/>
          <w:sz w:val="24"/>
          <w:szCs w:val="24"/>
        </w:rPr>
        <w:t xml:space="preserve">interest </w:t>
      </w:r>
      <w:r w:rsidR="00CA65DF" w:rsidRPr="00511576">
        <w:rPr>
          <w:color w:val="000000"/>
          <w:sz w:val="24"/>
          <w:szCs w:val="24"/>
        </w:rPr>
        <w:t>rates rise</w:t>
      </w:r>
      <w:r w:rsidR="00520F6C">
        <w:rPr>
          <w:color w:val="000000"/>
          <w:sz w:val="24"/>
          <w:szCs w:val="24"/>
        </w:rPr>
        <w:t xml:space="preserve"> too high</w:t>
      </w:r>
      <w:r w:rsidR="00CA65DF" w:rsidRPr="00511576">
        <w:rPr>
          <w:color w:val="000000"/>
          <w:sz w:val="24"/>
          <w:szCs w:val="24"/>
        </w:rPr>
        <w:t xml:space="preserve">, there is a risk </w:t>
      </w:r>
      <w:r w:rsidR="004254B4">
        <w:rPr>
          <w:color w:val="000000"/>
          <w:sz w:val="24"/>
          <w:szCs w:val="24"/>
        </w:rPr>
        <w:t xml:space="preserve">that </w:t>
      </w:r>
      <w:r w:rsidR="00CA65DF" w:rsidRPr="00511576">
        <w:rPr>
          <w:color w:val="000000"/>
          <w:sz w:val="24"/>
          <w:szCs w:val="24"/>
        </w:rPr>
        <w:t xml:space="preserve">house prices will </w:t>
      </w:r>
      <w:r w:rsidR="00B8303F">
        <w:rPr>
          <w:color w:val="000000"/>
          <w:sz w:val="24"/>
          <w:szCs w:val="24"/>
        </w:rPr>
        <w:t>decline sharply</w:t>
      </w:r>
      <w:r w:rsidR="00A40A49" w:rsidRPr="00511576">
        <w:rPr>
          <w:color w:val="000000"/>
          <w:sz w:val="24"/>
          <w:szCs w:val="24"/>
        </w:rPr>
        <w:t xml:space="preserve">. </w:t>
      </w:r>
    </w:p>
    <w:p w14:paraId="1FF1D1DE" w14:textId="6EC6858B" w:rsidR="003A6572" w:rsidRDefault="004254B4" w:rsidP="00C838CC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But</w:t>
      </w:r>
      <w:r w:rsidR="0037584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lenders’ </w:t>
      </w:r>
      <w:r w:rsidR="00EA06B3" w:rsidRPr="00511576">
        <w:rPr>
          <w:color w:val="000000"/>
          <w:sz w:val="24"/>
          <w:szCs w:val="24"/>
        </w:rPr>
        <w:t xml:space="preserve">lower risk appetite, </w:t>
      </w:r>
      <w:r w:rsidR="00EC6303">
        <w:rPr>
          <w:color w:val="000000"/>
          <w:sz w:val="24"/>
          <w:szCs w:val="24"/>
        </w:rPr>
        <w:t xml:space="preserve">the </w:t>
      </w:r>
      <w:r w:rsidR="00EA06B3" w:rsidRPr="00511576">
        <w:rPr>
          <w:color w:val="000000"/>
          <w:sz w:val="24"/>
          <w:szCs w:val="24"/>
        </w:rPr>
        <w:t>larger share of fixed</w:t>
      </w:r>
      <w:r>
        <w:rPr>
          <w:color w:val="000000"/>
          <w:sz w:val="24"/>
          <w:szCs w:val="24"/>
        </w:rPr>
        <w:t xml:space="preserve"> </w:t>
      </w:r>
      <w:r w:rsidR="00EA06B3" w:rsidRPr="00511576">
        <w:rPr>
          <w:color w:val="000000"/>
          <w:sz w:val="24"/>
          <w:szCs w:val="24"/>
        </w:rPr>
        <w:t>rate mortgages</w:t>
      </w:r>
      <w:r w:rsidR="00EC6303">
        <w:rPr>
          <w:color w:val="000000"/>
          <w:sz w:val="24"/>
          <w:szCs w:val="24"/>
        </w:rPr>
        <w:t xml:space="preserve"> than </w:t>
      </w:r>
      <w:r>
        <w:rPr>
          <w:color w:val="000000"/>
          <w:sz w:val="24"/>
          <w:szCs w:val="24"/>
        </w:rPr>
        <w:t>15</w:t>
      </w:r>
      <w:r w:rsidR="00EC6303">
        <w:rPr>
          <w:color w:val="000000"/>
          <w:sz w:val="24"/>
          <w:szCs w:val="24"/>
        </w:rPr>
        <w:t xml:space="preserve"> years ago</w:t>
      </w:r>
      <w:r w:rsidR="000A02E3" w:rsidRPr="00511576">
        <w:rPr>
          <w:color w:val="000000"/>
          <w:sz w:val="24"/>
          <w:szCs w:val="24"/>
        </w:rPr>
        <w:t xml:space="preserve">, </w:t>
      </w:r>
      <w:r w:rsidR="00EC6303">
        <w:rPr>
          <w:color w:val="000000"/>
          <w:sz w:val="24"/>
          <w:szCs w:val="24"/>
        </w:rPr>
        <w:t xml:space="preserve">and </w:t>
      </w:r>
      <w:r w:rsidR="00EE3D21" w:rsidRPr="00511576">
        <w:rPr>
          <w:color w:val="000000"/>
          <w:sz w:val="24"/>
          <w:szCs w:val="24"/>
        </w:rPr>
        <w:t xml:space="preserve">a </w:t>
      </w:r>
      <w:r w:rsidR="001773A2">
        <w:rPr>
          <w:color w:val="000000"/>
          <w:sz w:val="24"/>
          <w:szCs w:val="24"/>
        </w:rPr>
        <w:t>relatively higher proportion of</w:t>
      </w:r>
      <w:r w:rsidR="005835A9">
        <w:rPr>
          <w:color w:val="000000"/>
          <w:sz w:val="24"/>
          <w:szCs w:val="24"/>
        </w:rPr>
        <w:t xml:space="preserve"> outright</w:t>
      </w:r>
      <w:r w:rsidR="00EA06B3" w:rsidRPr="00511576">
        <w:rPr>
          <w:color w:val="000000"/>
          <w:sz w:val="24"/>
          <w:szCs w:val="24"/>
        </w:rPr>
        <w:t xml:space="preserve"> o</w:t>
      </w:r>
      <w:r w:rsidR="005835A9">
        <w:rPr>
          <w:color w:val="000000"/>
          <w:sz w:val="24"/>
          <w:szCs w:val="24"/>
        </w:rPr>
        <w:t>wner</w:t>
      </w:r>
      <w:r w:rsidR="00EA06B3" w:rsidRPr="00511576">
        <w:rPr>
          <w:color w:val="000000"/>
          <w:sz w:val="24"/>
          <w:szCs w:val="24"/>
        </w:rPr>
        <w:t>s</w:t>
      </w:r>
      <w:r w:rsidR="00EC6303">
        <w:rPr>
          <w:color w:val="000000"/>
          <w:sz w:val="24"/>
          <w:szCs w:val="24"/>
        </w:rPr>
        <w:t xml:space="preserve"> offer some protection against a severely adverse outloo</w:t>
      </w:r>
      <w:r w:rsidR="003A6572">
        <w:rPr>
          <w:color w:val="000000"/>
          <w:sz w:val="24"/>
          <w:szCs w:val="24"/>
        </w:rPr>
        <w:t>k.</w:t>
      </w:r>
    </w:p>
    <w:p w14:paraId="1B0CFA1B" w14:textId="51A60C60" w:rsidR="004254B4" w:rsidRDefault="00E45A9E" w:rsidP="00C838CC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Further, if </w:t>
      </w:r>
      <w:r w:rsidR="004E6298">
        <w:rPr>
          <w:color w:val="000000"/>
          <w:sz w:val="24"/>
          <w:szCs w:val="24"/>
        </w:rPr>
        <w:t>market rates</w:t>
      </w:r>
      <w:r w:rsidR="004254B4">
        <w:rPr>
          <w:color w:val="000000"/>
          <w:sz w:val="24"/>
          <w:szCs w:val="24"/>
        </w:rPr>
        <w:t xml:space="preserve"> –</w:t>
      </w:r>
      <w:r w:rsidR="004E6298">
        <w:rPr>
          <w:color w:val="000000"/>
          <w:sz w:val="24"/>
          <w:szCs w:val="24"/>
        </w:rPr>
        <w:t xml:space="preserve"> which are already at their highest since the </w:t>
      </w:r>
      <w:r w:rsidR="006909E8">
        <w:rPr>
          <w:color w:val="000000"/>
          <w:sz w:val="24"/>
          <w:szCs w:val="24"/>
        </w:rPr>
        <w:t xml:space="preserve">global </w:t>
      </w:r>
      <w:r w:rsidR="004254B4">
        <w:rPr>
          <w:color w:val="000000"/>
          <w:sz w:val="24"/>
          <w:szCs w:val="24"/>
        </w:rPr>
        <w:t xml:space="preserve">financial crisis – </w:t>
      </w:r>
      <w:r w:rsidR="004E6298">
        <w:rPr>
          <w:color w:val="000000"/>
          <w:sz w:val="24"/>
          <w:szCs w:val="24"/>
        </w:rPr>
        <w:t xml:space="preserve"> continue to rise further</w:t>
      </w:r>
      <w:r w:rsidR="00C7262C">
        <w:rPr>
          <w:color w:val="000000"/>
          <w:sz w:val="24"/>
          <w:szCs w:val="24"/>
        </w:rPr>
        <w:t xml:space="preserve">, then the large number of </w:t>
      </w:r>
      <w:r w:rsidR="003A6572" w:rsidRPr="003A6572">
        <w:rPr>
          <w:color w:val="000000"/>
          <w:sz w:val="24"/>
          <w:szCs w:val="24"/>
        </w:rPr>
        <w:t>fixed</w:t>
      </w:r>
      <w:r w:rsidR="004254B4">
        <w:rPr>
          <w:color w:val="000000"/>
          <w:sz w:val="24"/>
          <w:szCs w:val="24"/>
        </w:rPr>
        <w:t xml:space="preserve"> </w:t>
      </w:r>
      <w:r w:rsidR="003A6572" w:rsidRPr="003A6572">
        <w:rPr>
          <w:color w:val="000000"/>
          <w:sz w:val="24"/>
          <w:szCs w:val="24"/>
        </w:rPr>
        <w:t>rate borrowers looking to refinance over the next year</w:t>
      </w:r>
      <w:r w:rsidR="00C7262C">
        <w:rPr>
          <w:color w:val="000000"/>
          <w:sz w:val="24"/>
          <w:szCs w:val="24"/>
        </w:rPr>
        <w:t xml:space="preserve"> will feel significant stress. </w:t>
      </w:r>
    </w:p>
    <w:p w14:paraId="5BE3AA16" w14:textId="627F4315" w:rsidR="003B23BC" w:rsidRDefault="00C7262C" w:rsidP="00C838CC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Currently between April and December, there are 1.3 million households needing to refix their mortgages.</w:t>
      </w:r>
      <w:r w:rsidR="003A6572" w:rsidRPr="003A6572">
        <w:rPr>
          <w:color w:val="000000"/>
          <w:sz w:val="24"/>
          <w:szCs w:val="24"/>
        </w:rPr>
        <w:t xml:space="preserve"> </w:t>
      </w:r>
      <w:r w:rsidR="004254B4">
        <w:rPr>
          <w:color w:val="000000"/>
          <w:sz w:val="24"/>
          <w:szCs w:val="24"/>
        </w:rPr>
        <w:t xml:space="preserve">It is these households that now represent </w:t>
      </w:r>
      <w:r w:rsidR="003A6572" w:rsidRPr="003A6572">
        <w:rPr>
          <w:color w:val="000000"/>
          <w:sz w:val="24"/>
          <w:szCs w:val="24"/>
        </w:rPr>
        <w:t xml:space="preserve">the big risk in the </w:t>
      </w:r>
      <w:r w:rsidR="00035520">
        <w:rPr>
          <w:color w:val="000000"/>
          <w:sz w:val="24"/>
          <w:szCs w:val="24"/>
        </w:rPr>
        <w:t xml:space="preserve">housing </w:t>
      </w:r>
      <w:r w:rsidR="003A6572" w:rsidRPr="003A6572">
        <w:rPr>
          <w:color w:val="000000"/>
          <w:sz w:val="24"/>
          <w:szCs w:val="24"/>
        </w:rPr>
        <w:t>market</w:t>
      </w:r>
      <w:r w:rsidR="001B55EF">
        <w:rPr>
          <w:color w:val="000000"/>
          <w:sz w:val="24"/>
          <w:szCs w:val="24"/>
        </w:rPr>
        <w:t>, and could lead to significant financial disruption.</w:t>
      </w:r>
    </w:p>
    <w:p w14:paraId="4800E462" w14:textId="77777777" w:rsidR="002C6EC4" w:rsidRDefault="002C6EC4" w:rsidP="00C838CC">
      <w:pPr>
        <w:jc w:val="both"/>
        <w:rPr>
          <w:color w:val="000000"/>
          <w:sz w:val="24"/>
          <w:szCs w:val="24"/>
        </w:rPr>
      </w:pPr>
    </w:p>
    <w:p w14:paraId="65466DFF" w14:textId="77777777" w:rsidR="002C6EC4" w:rsidRDefault="002C6EC4" w:rsidP="00C838CC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Where can I find out </w:t>
      </w:r>
      <w:commentRangeStart w:id="38"/>
      <w:r>
        <w:rPr>
          <w:color w:val="000000"/>
          <w:sz w:val="24"/>
          <w:szCs w:val="24"/>
        </w:rPr>
        <w:t>more</w:t>
      </w:r>
      <w:commentRangeEnd w:id="38"/>
      <w:r w:rsidR="004254B4">
        <w:rPr>
          <w:rStyle w:val="CommentReference"/>
        </w:rPr>
        <w:commentReference w:id="38"/>
      </w:r>
      <w:r>
        <w:rPr>
          <w:color w:val="000000"/>
          <w:sz w:val="24"/>
          <w:szCs w:val="24"/>
        </w:rPr>
        <w:t>?</w:t>
      </w:r>
    </w:p>
    <w:p w14:paraId="59F6CD24" w14:textId="7CC1D43F" w:rsidR="002C6EC4" w:rsidRPr="00AE27F3" w:rsidRDefault="005B5323" w:rsidP="00AE27F3">
      <w:pPr>
        <w:pStyle w:val="ListParagraph"/>
        <w:numPr>
          <w:ilvl w:val="0"/>
          <w:numId w:val="6"/>
        </w:numPr>
        <w:jc w:val="both"/>
        <w:rPr>
          <w:color w:val="000000"/>
          <w:sz w:val="24"/>
          <w:szCs w:val="24"/>
          <w:rPrChange w:id="39" w:author="Urvish Patel" w:date="2023-06-19T16:02:00Z">
            <w:rPr/>
          </w:rPrChange>
        </w:rPr>
        <w:pPrChange w:id="40" w:author="Urvish Patel" w:date="2023-06-19T16:02:00Z">
          <w:pPr>
            <w:jc w:val="both"/>
          </w:pPr>
        </w:pPrChange>
      </w:pPr>
      <w:del w:id="41" w:author="Urvish Patel" w:date="2023-06-19T16:02:00Z">
        <w:r w:rsidRPr="00AE27F3" w:rsidDel="00AE27F3">
          <w:rPr>
            <w:color w:val="000000"/>
            <w:sz w:val="24"/>
            <w:szCs w:val="24"/>
            <w:rPrChange w:id="42" w:author="Urvish Patel" w:date="2023-06-19T16:02:00Z">
              <w:rPr/>
            </w:rPrChange>
          </w:rPr>
          <w:delText>1</w:delText>
        </w:r>
      </w:del>
      <w:ins w:id="43" w:author="Urvish Patel" w:date="2023-06-19T16:02:00Z">
        <w:r w:rsidR="00AE27F3" w:rsidRPr="00AE27F3">
          <w:rPr>
            <w:color w:val="33302E"/>
            <w:sz w:val="63"/>
            <w:szCs w:val="63"/>
            <w:shd w:val="clear" w:color="auto" w:fill="FFF1E5"/>
          </w:rPr>
          <w:t xml:space="preserve"> </w:t>
        </w:r>
        <w:r w:rsidR="00AE27F3">
          <w:rPr>
            <w:color w:val="000000"/>
            <w:sz w:val="24"/>
            <w:szCs w:val="24"/>
          </w:rPr>
          <w:fldChar w:fldCharType="begin"/>
        </w:r>
        <w:r w:rsidR="00AE27F3">
          <w:rPr>
            <w:color w:val="000000"/>
            <w:sz w:val="24"/>
            <w:szCs w:val="24"/>
          </w:rPr>
          <w:instrText xml:space="preserve"> HYPERLINK "https://www.ft.com/content/5d2b9983-2f4c-4a1b-a781-5ca3ceed06f1" </w:instrText>
        </w:r>
        <w:r w:rsidR="00AE27F3">
          <w:rPr>
            <w:color w:val="000000"/>
            <w:sz w:val="24"/>
            <w:szCs w:val="24"/>
          </w:rPr>
        </w:r>
        <w:r w:rsidR="00AE27F3">
          <w:rPr>
            <w:color w:val="000000"/>
            <w:sz w:val="24"/>
            <w:szCs w:val="24"/>
          </w:rPr>
          <w:fldChar w:fldCharType="separate"/>
        </w:r>
        <w:r w:rsidR="00AE27F3" w:rsidRPr="00AE27F3">
          <w:rPr>
            <w:rStyle w:val="Hyperlink"/>
            <w:sz w:val="24"/>
            <w:szCs w:val="24"/>
          </w:rPr>
          <w:t>UK house prices record first annual fall since December 2012</w:t>
        </w:r>
        <w:r w:rsidR="00AE27F3">
          <w:rPr>
            <w:color w:val="000000"/>
            <w:sz w:val="24"/>
            <w:szCs w:val="24"/>
          </w:rPr>
          <w:fldChar w:fldCharType="end"/>
        </w:r>
      </w:ins>
      <w:ins w:id="44" w:author="Urvish Patel" w:date="2023-06-19T16:03:00Z">
        <w:r w:rsidR="00AE27F3">
          <w:rPr>
            <w:color w:val="000000"/>
            <w:sz w:val="24"/>
            <w:szCs w:val="24"/>
          </w:rPr>
          <w:t>. Discussion of the latest house price index for May 2023.</w:t>
        </w:r>
      </w:ins>
    </w:p>
    <w:p w14:paraId="6C28C16E" w14:textId="314EAC44" w:rsidR="005B5323" w:rsidRPr="00680FA6" w:rsidRDefault="005B5323" w:rsidP="00C838CC">
      <w:pPr>
        <w:pStyle w:val="ListParagraph"/>
        <w:numPr>
          <w:ilvl w:val="0"/>
          <w:numId w:val="6"/>
        </w:numPr>
        <w:jc w:val="both"/>
        <w:rPr>
          <w:color w:val="000000"/>
          <w:sz w:val="24"/>
          <w:szCs w:val="24"/>
          <w:rPrChange w:id="45" w:author="Urvish Patel" w:date="2023-06-19T16:05:00Z">
            <w:rPr/>
          </w:rPrChange>
        </w:rPr>
        <w:pPrChange w:id="46" w:author="Urvish Patel" w:date="2023-06-19T16:05:00Z">
          <w:pPr>
            <w:jc w:val="both"/>
          </w:pPr>
        </w:pPrChange>
      </w:pPr>
      <w:del w:id="47" w:author="Urvish Patel" w:date="2023-06-19T16:04:00Z">
        <w:r w:rsidRPr="00B31184" w:rsidDel="00B31184">
          <w:rPr>
            <w:color w:val="000000"/>
            <w:sz w:val="24"/>
            <w:szCs w:val="24"/>
            <w:rPrChange w:id="48" w:author="Urvish Patel" w:date="2023-06-19T16:04:00Z">
              <w:rPr/>
            </w:rPrChange>
          </w:rPr>
          <w:delText>2</w:delText>
        </w:r>
      </w:del>
      <w:ins w:id="49" w:author="Urvish Patel" w:date="2023-06-19T16:04:00Z">
        <w:r w:rsidR="00B31184" w:rsidRPr="00B31184">
          <w:rPr>
            <w:rFonts w:ascii="Open Sans" w:eastAsia="Times New Roman" w:hAnsi="Open Sans" w:cs="Open Sans"/>
            <w:color w:val="FFFFFF"/>
            <w:kern w:val="36"/>
            <w:sz w:val="48"/>
            <w:szCs w:val="48"/>
            <w:lang w:eastAsia="en-GB"/>
          </w:rPr>
          <w:t xml:space="preserve"> </w:t>
        </w:r>
        <w:r w:rsidR="00B31184" w:rsidRPr="00B31184">
          <w:rPr>
            <w:color w:val="000000"/>
            <w:sz w:val="24"/>
            <w:szCs w:val="24"/>
            <w:rPrChange w:id="50" w:author="Urvish Patel" w:date="2023-06-19T16:04:00Z">
              <w:rPr/>
            </w:rPrChange>
          </w:rPr>
          <w:t>UK Residential Market Survey</w:t>
        </w:r>
        <w:r w:rsidR="00B31184">
          <w:rPr>
            <w:color w:val="000000"/>
            <w:sz w:val="24"/>
            <w:szCs w:val="24"/>
          </w:rPr>
          <w:t xml:space="preserve">. RICS survey and analyse </w:t>
        </w:r>
      </w:ins>
      <w:ins w:id="51" w:author="Urvish Patel" w:date="2023-06-19T16:05:00Z">
        <w:r w:rsidR="00B31184">
          <w:rPr>
            <w:color w:val="000000"/>
            <w:sz w:val="24"/>
            <w:szCs w:val="24"/>
          </w:rPr>
          <w:t>the</w:t>
        </w:r>
      </w:ins>
      <w:ins w:id="52" w:author="Urvish Patel" w:date="2023-06-19T16:04:00Z">
        <w:r w:rsidR="00B31184" w:rsidRPr="00B31184">
          <w:rPr>
            <w:color w:val="000000"/>
            <w:sz w:val="24"/>
            <w:szCs w:val="24"/>
          </w:rPr>
          <w:t xml:space="preserve"> current and future conditions in UK residential sales and lettings.</w:t>
        </w:r>
      </w:ins>
    </w:p>
    <w:p w14:paraId="7291939E" w14:textId="66E37F6D" w:rsidR="005B5323" w:rsidRPr="00073937" w:rsidDel="00073937" w:rsidRDefault="00073937" w:rsidP="00073937">
      <w:pPr>
        <w:pStyle w:val="ListParagraph"/>
        <w:numPr>
          <w:ilvl w:val="0"/>
          <w:numId w:val="7"/>
        </w:numPr>
        <w:jc w:val="both"/>
        <w:rPr>
          <w:del w:id="53" w:author="Urvish Patel" w:date="2023-06-19T16:10:00Z"/>
          <w:color w:val="000000"/>
          <w:sz w:val="24"/>
          <w:szCs w:val="24"/>
          <w:rPrChange w:id="54" w:author="Urvish Patel" w:date="2023-06-19T16:10:00Z">
            <w:rPr>
              <w:del w:id="55" w:author="Urvish Patel" w:date="2023-06-19T16:10:00Z"/>
            </w:rPr>
          </w:rPrChange>
        </w:rPr>
        <w:pPrChange w:id="56" w:author="Urvish Patel" w:date="2023-06-19T16:10:00Z">
          <w:pPr>
            <w:jc w:val="both"/>
          </w:pPr>
        </w:pPrChange>
      </w:pPr>
      <w:ins w:id="57" w:author="Urvish Patel" w:date="2023-06-19T16:11:00Z">
        <w:r>
          <w:rPr>
            <w:color w:val="000000"/>
            <w:sz w:val="24"/>
            <w:szCs w:val="24"/>
          </w:rPr>
          <w:t xml:space="preserve">3. </w:t>
        </w:r>
      </w:ins>
      <w:del w:id="58" w:author="Urvish Patel" w:date="2023-06-19T16:05:00Z">
        <w:r w:rsidR="005B5323" w:rsidRPr="00073937" w:rsidDel="00B31184">
          <w:rPr>
            <w:color w:val="000000"/>
            <w:sz w:val="24"/>
            <w:szCs w:val="24"/>
            <w:rPrChange w:id="59" w:author="Urvish Patel" w:date="2023-06-19T16:10:00Z">
              <w:rPr/>
            </w:rPrChange>
          </w:rPr>
          <w:delText>3</w:delText>
        </w:r>
      </w:del>
      <w:ins w:id="60" w:author="Urvish Patel" w:date="2023-06-19T16:11:00Z">
        <w:r>
          <w:rPr>
            <w:color w:val="000000"/>
            <w:sz w:val="24"/>
            <w:szCs w:val="24"/>
          </w:rPr>
          <w:fldChar w:fldCharType="begin"/>
        </w:r>
        <w:r>
          <w:rPr>
            <w:color w:val="000000"/>
            <w:sz w:val="24"/>
            <w:szCs w:val="24"/>
          </w:rPr>
          <w:instrText xml:space="preserve"> HYPERLINK "https://www.nationwidehousepriceindex.co.uk/reports" </w:instrText>
        </w:r>
        <w:r>
          <w:rPr>
            <w:color w:val="000000"/>
            <w:sz w:val="24"/>
            <w:szCs w:val="24"/>
          </w:rPr>
        </w:r>
        <w:r>
          <w:rPr>
            <w:color w:val="000000"/>
            <w:sz w:val="24"/>
            <w:szCs w:val="24"/>
          </w:rPr>
          <w:fldChar w:fldCharType="separate"/>
        </w:r>
        <w:r w:rsidRPr="00073937">
          <w:rPr>
            <w:rStyle w:val="Hyperlink"/>
            <w:sz w:val="24"/>
            <w:szCs w:val="24"/>
          </w:rPr>
          <w:t>Nationwide House Price Index</w:t>
        </w:r>
        <w:r>
          <w:rPr>
            <w:color w:val="000000"/>
            <w:sz w:val="24"/>
            <w:szCs w:val="24"/>
          </w:rPr>
          <w:fldChar w:fldCharType="end"/>
        </w:r>
      </w:ins>
      <w:ins w:id="61" w:author="Urvish Patel" w:date="2023-06-19T16:10:00Z">
        <w:r>
          <w:rPr>
            <w:color w:val="000000"/>
            <w:sz w:val="24"/>
            <w:szCs w:val="24"/>
          </w:rPr>
          <w:t xml:space="preserve">. </w:t>
        </w:r>
      </w:ins>
      <w:ins w:id="62" w:author="Urvish Patel" w:date="2023-06-19T16:11:00Z">
        <w:r>
          <w:rPr>
            <w:color w:val="000000"/>
            <w:sz w:val="24"/>
            <w:szCs w:val="24"/>
          </w:rPr>
          <w:t>Provides insights into the latest trends in the UK housing market and also provides a range of data on the housing market.</w:t>
        </w:r>
      </w:ins>
    </w:p>
    <w:p w14:paraId="55D8FB93" w14:textId="473D65FA" w:rsidR="003B23BC" w:rsidRPr="00073937" w:rsidRDefault="004254B4" w:rsidP="00073937">
      <w:pPr>
        <w:jc w:val="both"/>
        <w:rPr>
          <w:color w:val="000000"/>
          <w:sz w:val="24"/>
          <w:szCs w:val="24"/>
        </w:rPr>
      </w:pPr>
      <w:r w:rsidRPr="00073937">
        <w:rPr>
          <w:color w:val="000000"/>
          <w:sz w:val="24"/>
          <w:szCs w:val="24"/>
        </w:rPr>
        <w:t>Who are experts on this questions?</w:t>
      </w:r>
    </w:p>
    <w:p w14:paraId="003814E4" w14:textId="77777777" w:rsidR="001A72F7" w:rsidRPr="001A72F7" w:rsidRDefault="001A72F7" w:rsidP="001A72F7">
      <w:pPr>
        <w:numPr>
          <w:ilvl w:val="0"/>
          <w:numId w:val="5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1A72F7">
        <w:rPr>
          <w:color w:val="000000"/>
          <w:sz w:val="24"/>
          <w:szCs w:val="24"/>
        </w:rPr>
        <w:t>Barry Naisbitt (NIESR)</w:t>
      </w:r>
    </w:p>
    <w:p w14:paraId="0286242E" w14:textId="77777777" w:rsidR="001A72F7" w:rsidRPr="001A72F7" w:rsidRDefault="001A72F7" w:rsidP="001A72F7">
      <w:pPr>
        <w:numPr>
          <w:ilvl w:val="0"/>
          <w:numId w:val="5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1A72F7">
        <w:rPr>
          <w:color w:val="000000"/>
          <w:sz w:val="24"/>
          <w:szCs w:val="24"/>
        </w:rPr>
        <w:t>Paul Cheshire (LSE)</w:t>
      </w:r>
    </w:p>
    <w:p w14:paraId="6F26B8C6" w14:textId="77777777" w:rsidR="001A72F7" w:rsidRPr="001A72F7" w:rsidRDefault="001A72F7" w:rsidP="001A72F7">
      <w:pPr>
        <w:numPr>
          <w:ilvl w:val="0"/>
          <w:numId w:val="5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1A72F7">
        <w:rPr>
          <w:color w:val="000000"/>
          <w:sz w:val="24"/>
          <w:szCs w:val="24"/>
        </w:rPr>
        <w:t>David Miles (Imperial College London)</w:t>
      </w:r>
    </w:p>
    <w:p w14:paraId="3B8B77C2" w14:textId="77777777" w:rsidR="001A72F7" w:rsidRPr="001A72F7" w:rsidRDefault="001A72F7" w:rsidP="001A72F7">
      <w:pPr>
        <w:numPr>
          <w:ilvl w:val="0"/>
          <w:numId w:val="5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1A72F7">
        <w:rPr>
          <w:color w:val="000000"/>
          <w:sz w:val="24"/>
          <w:szCs w:val="24"/>
        </w:rPr>
        <w:t>Geoff Meen (University of Reading)</w:t>
      </w:r>
    </w:p>
    <w:p w14:paraId="707E206B" w14:textId="77777777" w:rsidR="001A72F7" w:rsidRPr="001A72F7" w:rsidRDefault="001A72F7" w:rsidP="001A72F7">
      <w:pPr>
        <w:numPr>
          <w:ilvl w:val="0"/>
          <w:numId w:val="5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1A72F7">
        <w:rPr>
          <w:color w:val="000000"/>
          <w:sz w:val="24"/>
          <w:szCs w:val="24"/>
        </w:rPr>
        <w:t>Christine Whitehead (LSE)</w:t>
      </w:r>
    </w:p>
    <w:p w14:paraId="31AEABFF" w14:textId="77777777" w:rsidR="001A72F7" w:rsidRDefault="001A72F7" w:rsidP="00C838CC">
      <w:pPr>
        <w:jc w:val="both"/>
        <w:rPr>
          <w:color w:val="000000"/>
          <w:sz w:val="24"/>
          <w:szCs w:val="24"/>
        </w:rPr>
      </w:pPr>
    </w:p>
    <w:p w14:paraId="15092A89" w14:textId="77777777" w:rsidR="004254B4" w:rsidRDefault="004254B4" w:rsidP="00C838CC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Author: Urvish Patel</w:t>
      </w:r>
    </w:p>
    <w:p w14:paraId="1BB17588" w14:textId="77777777" w:rsidR="004254B4" w:rsidRDefault="004254B4" w:rsidP="00C838CC">
      <w:pPr>
        <w:jc w:val="both"/>
        <w:rPr>
          <w:color w:val="000000"/>
          <w:sz w:val="24"/>
          <w:szCs w:val="24"/>
        </w:rPr>
      </w:pPr>
    </w:p>
    <w:p w14:paraId="01F698E2" w14:textId="77777777" w:rsidR="004254B4" w:rsidRDefault="004254B4" w:rsidP="00C838CC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Topics:</w:t>
      </w:r>
    </w:p>
    <w:p w14:paraId="6C53CB99" w14:textId="77777777" w:rsidR="004254B4" w:rsidRDefault="004254B4" w:rsidP="00C838CC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Families and households</w:t>
      </w:r>
    </w:p>
    <w:p w14:paraId="65B6A0F2" w14:textId="77777777" w:rsidR="000E3390" w:rsidRDefault="000E3390" w:rsidP="00C838CC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Prices and interest rates</w:t>
      </w:r>
    </w:p>
    <w:p w14:paraId="2A495821" w14:textId="77777777" w:rsidR="004254B4" w:rsidRDefault="004254B4" w:rsidP="00C838CC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Banks and financial markets</w:t>
      </w:r>
    </w:p>
    <w:p w14:paraId="5AC6B943" w14:textId="77777777" w:rsidR="004254B4" w:rsidRDefault="004254B4" w:rsidP="00C838CC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Recession and recovery</w:t>
      </w:r>
    </w:p>
    <w:p w14:paraId="14BE1FED" w14:textId="77777777" w:rsidR="004254B4" w:rsidRDefault="004254B4" w:rsidP="00C838CC">
      <w:pPr>
        <w:jc w:val="both"/>
        <w:rPr>
          <w:color w:val="000000"/>
          <w:sz w:val="24"/>
          <w:szCs w:val="24"/>
        </w:rPr>
      </w:pPr>
    </w:p>
    <w:p w14:paraId="5CDB7FBE" w14:textId="77777777" w:rsidR="004254B4" w:rsidRDefault="004254B4" w:rsidP="00C838CC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Sidebar links:</w:t>
      </w:r>
    </w:p>
    <w:p w14:paraId="6BC08226" w14:textId="77777777" w:rsidR="004254B4" w:rsidRPr="009C1C04" w:rsidRDefault="005D4CBF" w:rsidP="004254B4">
      <w:pPr>
        <w:jc w:val="both"/>
        <w:rPr>
          <w:color w:val="000000"/>
          <w:sz w:val="24"/>
          <w:szCs w:val="24"/>
        </w:rPr>
      </w:pPr>
      <w:r w:rsidRPr="009C1C04">
        <w:rPr>
          <w:color w:val="000000"/>
          <w:sz w:val="24"/>
          <w:szCs w:val="24"/>
        </w:rPr>
        <w:t>How does the housing market affect UK productivity?</w:t>
      </w:r>
    </w:p>
    <w:p w14:paraId="534DDBBF" w14:textId="77777777" w:rsidR="004254B4" w:rsidRPr="009C1C04" w:rsidRDefault="005D4CBF" w:rsidP="004254B4">
      <w:pPr>
        <w:jc w:val="both"/>
        <w:rPr>
          <w:color w:val="000000"/>
          <w:sz w:val="24"/>
          <w:szCs w:val="24"/>
        </w:rPr>
      </w:pPr>
      <w:r w:rsidRPr="009C1C04">
        <w:rPr>
          <w:color w:val="000000"/>
          <w:sz w:val="24"/>
          <w:szCs w:val="24"/>
        </w:rPr>
        <w:t>How does the housing market affect wealth inequality?</w:t>
      </w:r>
    </w:p>
    <w:p w14:paraId="6CF41676" w14:textId="77777777" w:rsidR="004254B4" w:rsidRPr="009C1C04" w:rsidRDefault="005D4CBF" w:rsidP="004254B4">
      <w:pPr>
        <w:jc w:val="both"/>
        <w:rPr>
          <w:color w:val="000000"/>
          <w:sz w:val="24"/>
          <w:szCs w:val="24"/>
        </w:rPr>
      </w:pPr>
      <w:r w:rsidRPr="009C1C04">
        <w:rPr>
          <w:color w:val="000000"/>
          <w:sz w:val="24"/>
          <w:szCs w:val="24"/>
        </w:rPr>
        <w:t>Retrofitting the UK housing stock: what lessons from Scotland’s tenements?</w:t>
      </w:r>
    </w:p>
    <w:p w14:paraId="6B0E922B" w14:textId="77777777" w:rsidR="004254B4" w:rsidRPr="009C1C04" w:rsidRDefault="005D4CBF" w:rsidP="004254B4">
      <w:pPr>
        <w:jc w:val="both"/>
        <w:rPr>
          <w:color w:val="000000"/>
          <w:sz w:val="24"/>
          <w:szCs w:val="24"/>
        </w:rPr>
      </w:pPr>
      <w:r w:rsidRPr="009C1C04">
        <w:rPr>
          <w:color w:val="000000"/>
          <w:sz w:val="24"/>
          <w:szCs w:val="24"/>
        </w:rPr>
        <w:t>Update: What next for the UK housing market?</w:t>
      </w:r>
    </w:p>
    <w:p w14:paraId="290A6BA4" w14:textId="77777777" w:rsidR="00387A85" w:rsidRPr="009C1C04" w:rsidRDefault="005D4CBF" w:rsidP="00387A85">
      <w:pPr>
        <w:jc w:val="both"/>
        <w:rPr>
          <w:color w:val="000000"/>
          <w:sz w:val="24"/>
          <w:szCs w:val="24"/>
        </w:rPr>
      </w:pPr>
      <w:r w:rsidRPr="009C1C04">
        <w:rPr>
          <w:color w:val="000000"/>
          <w:sz w:val="24"/>
          <w:szCs w:val="24"/>
        </w:rPr>
        <w:t>Does rent control work?</w:t>
      </w:r>
    </w:p>
    <w:p w14:paraId="0FD03B56" w14:textId="77777777" w:rsidR="004254B4" w:rsidRPr="00511576" w:rsidRDefault="004254B4" w:rsidP="00C838CC">
      <w:pPr>
        <w:jc w:val="both"/>
        <w:rPr>
          <w:color w:val="000000"/>
          <w:sz w:val="24"/>
          <w:szCs w:val="24"/>
        </w:rPr>
      </w:pPr>
    </w:p>
    <w:sectPr w:rsidR="004254B4" w:rsidRPr="00511576" w:rsidSect="00292FF7">
      <w:headerReference w:type="default" r:id="rId4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shley Lait" w:date="2023-06-19T13:01:00Z" w:initials="AL">
    <w:p w14:paraId="3186099F" w14:textId="77777777" w:rsidR="005B15DA" w:rsidRDefault="005B15DA" w:rsidP="0051409B">
      <w:pPr>
        <w:pStyle w:val="CommentText"/>
      </w:pPr>
      <w:r>
        <w:rPr>
          <w:rStyle w:val="CommentReference"/>
        </w:rPr>
        <w:annotationRef/>
      </w:r>
      <w:r>
        <w:t>Perhaps explain difference between CPI and core inflation?</w:t>
      </w:r>
    </w:p>
  </w:comment>
  <w:comment w:id="3" w:author="Ashley Lait" w:date="2023-06-19T13:01:00Z" w:initials="AL">
    <w:p w14:paraId="7800E45D" w14:textId="77777777" w:rsidR="002B67B4" w:rsidRDefault="002B67B4" w:rsidP="00334BF8">
      <w:pPr>
        <w:pStyle w:val="CommentText"/>
      </w:pPr>
      <w:r>
        <w:rPr>
          <w:rStyle w:val="CommentReference"/>
        </w:rPr>
        <w:annotationRef/>
      </w:r>
      <w:r>
        <w:t>Perhaps explain the de-anchoring effect a little more</w:t>
      </w:r>
    </w:p>
  </w:comment>
  <w:comment w:id="22" w:author="Romesh Vaitilingam" w:date="2023-06-19T13:01:00Z" w:initials="RV">
    <w:p w14:paraId="6E716A31" w14:textId="77777777" w:rsidR="00807C5A" w:rsidRDefault="00807C5A">
      <w:pPr>
        <w:pStyle w:val="CommentText"/>
      </w:pPr>
      <w:r>
        <w:rPr>
          <w:rStyle w:val="CommentReference"/>
        </w:rPr>
        <w:annotationRef/>
      </w:r>
      <w:r>
        <w:t>Can we be consistent in how we refer to the rate the Bank changes – bank rate, the bank rate, the Bank’s policy interest rate…?</w:t>
      </w:r>
    </w:p>
  </w:comment>
  <w:comment w:id="26" w:author="Romesh Vaitilingam" w:date="2023-06-19T13:01:00Z" w:initials="RV">
    <w:p w14:paraId="1003CF4B" w14:textId="77777777" w:rsidR="00EC3C87" w:rsidRDefault="00EC3C87">
      <w:pPr>
        <w:pStyle w:val="CommentText"/>
      </w:pPr>
      <w:r>
        <w:rPr>
          <w:rStyle w:val="CommentReference"/>
        </w:rPr>
        <w:annotationRef/>
      </w:r>
      <w:r>
        <w:t xml:space="preserve">Always </w:t>
      </w:r>
      <w:r w:rsidR="00844BE3">
        <w:t>have in order of what something went from to what it went to</w:t>
      </w:r>
    </w:p>
  </w:comment>
  <w:comment w:id="35" w:author="Romesh Vaitilingam" w:date="2023-06-19T13:08:00Z" w:initials="RV">
    <w:p w14:paraId="2B41CC42" w14:textId="77777777" w:rsidR="009D61F8" w:rsidRDefault="009D61F8">
      <w:pPr>
        <w:pStyle w:val="CommentText"/>
      </w:pPr>
      <w:r>
        <w:rPr>
          <w:rStyle w:val="CommentReference"/>
        </w:rPr>
        <w:annotationRef/>
      </w:r>
      <w:r>
        <w:t>Add link</w:t>
      </w:r>
    </w:p>
  </w:comment>
  <w:comment w:id="36" w:author="Romesh Vaitilingam" w:date="2023-06-19T13:09:00Z" w:initials="RV">
    <w:p w14:paraId="1645C67D" w14:textId="77777777" w:rsidR="009D61F8" w:rsidRDefault="009D61F8">
      <w:pPr>
        <w:pStyle w:val="CommentText"/>
      </w:pPr>
      <w:r>
        <w:rPr>
          <w:rStyle w:val="CommentReference"/>
        </w:rPr>
        <w:annotationRef/>
      </w:r>
      <w:r>
        <w:t>Again, need some short phrase to explain what it is</w:t>
      </w:r>
    </w:p>
  </w:comment>
  <w:comment w:id="38" w:author="Ashley Lait" w:date="2023-06-19T13:01:00Z" w:initials="AL">
    <w:p w14:paraId="5B2D6354" w14:textId="77777777" w:rsidR="004254B4" w:rsidRDefault="004254B4" w:rsidP="003A36B3">
      <w:pPr>
        <w:pStyle w:val="CommentText"/>
      </w:pPr>
      <w:r>
        <w:rPr>
          <w:rStyle w:val="CommentReference"/>
        </w:rPr>
        <w:annotationRef/>
      </w:r>
      <w:r>
        <w:t>Please add 3-4 articles/reports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86099F" w15:done="1"/>
  <w15:commentEx w15:paraId="7800E45D" w15:done="1"/>
  <w15:commentEx w15:paraId="6E716A31" w15:done="1"/>
  <w15:commentEx w15:paraId="1003CF4B" w15:done="1"/>
  <w15:commentEx w15:paraId="2B41CC42" w15:done="1"/>
  <w15:commentEx w15:paraId="1645C67D" w15:done="1"/>
  <w15:commentEx w15:paraId="5B2D6354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86099F" w16cid:durableId="283AEB69"/>
  <w16cid:commentId w16cid:paraId="7800E45D" w16cid:durableId="283AEB6B"/>
  <w16cid:commentId w16cid:paraId="6E716A31" w16cid:durableId="283AEB6D"/>
  <w16cid:commentId w16cid:paraId="1003CF4B" w16cid:durableId="283AEB6E"/>
  <w16cid:commentId w16cid:paraId="2B41CC42" w16cid:durableId="283AEB74"/>
  <w16cid:commentId w16cid:paraId="1645C67D" w16cid:durableId="283AEB75"/>
  <w16cid:commentId w16cid:paraId="5B2D6354" w16cid:durableId="283AEB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278E7" w14:textId="77777777" w:rsidR="00331F12" w:rsidRDefault="00331F12" w:rsidP="00553356">
      <w:pPr>
        <w:spacing w:after="0" w:line="240" w:lineRule="auto"/>
      </w:pPr>
      <w:r>
        <w:separator/>
      </w:r>
    </w:p>
  </w:endnote>
  <w:endnote w:type="continuationSeparator" w:id="0">
    <w:p w14:paraId="078166AC" w14:textId="77777777" w:rsidR="00331F12" w:rsidRDefault="00331F12" w:rsidP="00553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D73C3" w14:textId="77777777" w:rsidR="00331F12" w:rsidRDefault="00331F12" w:rsidP="00553356">
      <w:pPr>
        <w:spacing w:after="0" w:line="240" w:lineRule="auto"/>
      </w:pPr>
      <w:r>
        <w:separator/>
      </w:r>
    </w:p>
  </w:footnote>
  <w:footnote w:type="continuationSeparator" w:id="0">
    <w:p w14:paraId="65DD5A79" w14:textId="77777777" w:rsidR="00331F12" w:rsidRDefault="00331F12" w:rsidP="00553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887CF" w14:textId="77777777" w:rsidR="00553356" w:rsidRDefault="00553356">
    <w:pPr>
      <w:pStyle w:val="Header"/>
    </w:pPr>
  </w:p>
  <w:p w14:paraId="1F9EE94B" w14:textId="77777777" w:rsidR="00553356" w:rsidRDefault="00553356">
    <w:pPr>
      <w:pStyle w:val="Header"/>
    </w:pPr>
  </w:p>
  <w:p w14:paraId="2E689499" w14:textId="77777777" w:rsidR="00553356" w:rsidRDefault="005533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606E3"/>
    <w:multiLevelType w:val="hybridMultilevel"/>
    <w:tmpl w:val="71702E14"/>
    <w:lvl w:ilvl="0" w:tplc="67D277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E4680"/>
    <w:multiLevelType w:val="multilevel"/>
    <w:tmpl w:val="9B4A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686461"/>
    <w:multiLevelType w:val="multilevel"/>
    <w:tmpl w:val="68E4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CD21F2"/>
    <w:multiLevelType w:val="multilevel"/>
    <w:tmpl w:val="F8D0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9C5CC6"/>
    <w:multiLevelType w:val="multilevel"/>
    <w:tmpl w:val="DFD2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B01F1A"/>
    <w:multiLevelType w:val="hybridMultilevel"/>
    <w:tmpl w:val="2B3291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45FB6"/>
    <w:multiLevelType w:val="hybridMultilevel"/>
    <w:tmpl w:val="C1A0AE16"/>
    <w:lvl w:ilvl="0" w:tplc="0809000F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322337">
    <w:abstractNumId w:val="0"/>
  </w:num>
  <w:num w:numId="2" w16cid:durableId="1679966056">
    <w:abstractNumId w:val="3"/>
  </w:num>
  <w:num w:numId="3" w16cid:durableId="399057668">
    <w:abstractNumId w:val="2"/>
  </w:num>
  <w:num w:numId="4" w16cid:durableId="784348443">
    <w:abstractNumId w:val="1"/>
  </w:num>
  <w:num w:numId="5" w16cid:durableId="723410760">
    <w:abstractNumId w:val="4"/>
  </w:num>
  <w:num w:numId="6" w16cid:durableId="1500150545">
    <w:abstractNumId w:val="5"/>
  </w:num>
  <w:num w:numId="7" w16cid:durableId="734355654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hley Lait">
    <w15:presenceInfo w15:providerId="AD" w15:userId="S::isajl@bristol.ac.uk::61c1d52d-9154-4303-851c-8a9d4ee5c7ed"/>
  </w15:person>
  <w15:person w15:author="Urvish Patel">
    <w15:presenceInfo w15:providerId="AD" w15:userId="S::u.patel@niesr.ac.uk::f1615b93-179e-4c7e-8dd3-3abf2d444f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6A"/>
    <w:rsid w:val="00000507"/>
    <w:rsid w:val="000007D1"/>
    <w:rsid w:val="000039E5"/>
    <w:rsid w:val="000048B3"/>
    <w:rsid w:val="00005776"/>
    <w:rsid w:val="00006140"/>
    <w:rsid w:val="00007312"/>
    <w:rsid w:val="000107A1"/>
    <w:rsid w:val="00011809"/>
    <w:rsid w:val="0001683E"/>
    <w:rsid w:val="000171B0"/>
    <w:rsid w:val="0002180C"/>
    <w:rsid w:val="00024F18"/>
    <w:rsid w:val="000258D9"/>
    <w:rsid w:val="00026E84"/>
    <w:rsid w:val="000311F8"/>
    <w:rsid w:val="00031C4A"/>
    <w:rsid w:val="00035520"/>
    <w:rsid w:val="00035ECF"/>
    <w:rsid w:val="000368E2"/>
    <w:rsid w:val="000377DA"/>
    <w:rsid w:val="00041B80"/>
    <w:rsid w:val="00044789"/>
    <w:rsid w:val="00044A59"/>
    <w:rsid w:val="000458C1"/>
    <w:rsid w:val="000500DA"/>
    <w:rsid w:val="000566D6"/>
    <w:rsid w:val="00056740"/>
    <w:rsid w:val="0007254B"/>
    <w:rsid w:val="00073937"/>
    <w:rsid w:val="00075A8E"/>
    <w:rsid w:val="00076665"/>
    <w:rsid w:val="00077193"/>
    <w:rsid w:val="000926AB"/>
    <w:rsid w:val="0009341A"/>
    <w:rsid w:val="000936D9"/>
    <w:rsid w:val="00096BD0"/>
    <w:rsid w:val="000A02E3"/>
    <w:rsid w:val="000A2B73"/>
    <w:rsid w:val="000A47B5"/>
    <w:rsid w:val="000A56FE"/>
    <w:rsid w:val="000B0D63"/>
    <w:rsid w:val="000B1B17"/>
    <w:rsid w:val="000B743A"/>
    <w:rsid w:val="000C0084"/>
    <w:rsid w:val="000C35AC"/>
    <w:rsid w:val="000C50B4"/>
    <w:rsid w:val="000D49C1"/>
    <w:rsid w:val="000D6F59"/>
    <w:rsid w:val="000E2A73"/>
    <w:rsid w:val="000E3390"/>
    <w:rsid w:val="000E46D1"/>
    <w:rsid w:val="000E4829"/>
    <w:rsid w:val="000E5825"/>
    <w:rsid w:val="000E645C"/>
    <w:rsid w:val="000E6BC2"/>
    <w:rsid w:val="000F3532"/>
    <w:rsid w:val="000F3838"/>
    <w:rsid w:val="000F46AB"/>
    <w:rsid w:val="000F670D"/>
    <w:rsid w:val="000F6774"/>
    <w:rsid w:val="000F691B"/>
    <w:rsid w:val="000F79FC"/>
    <w:rsid w:val="00103521"/>
    <w:rsid w:val="00104351"/>
    <w:rsid w:val="00117A39"/>
    <w:rsid w:val="0012076A"/>
    <w:rsid w:val="001230C8"/>
    <w:rsid w:val="0012518C"/>
    <w:rsid w:val="001257DC"/>
    <w:rsid w:val="00126011"/>
    <w:rsid w:val="00126286"/>
    <w:rsid w:val="00131C12"/>
    <w:rsid w:val="00134F37"/>
    <w:rsid w:val="00135996"/>
    <w:rsid w:val="00146B5F"/>
    <w:rsid w:val="00152AC6"/>
    <w:rsid w:val="001558CA"/>
    <w:rsid w:val="001657D9"/>
    <w:rsid w:val="00166578"/>
    <w:rsid w:val="0016743D"/>
    <w:rsid w:val="0017185B"/>
    <w:rsid w:val="00172F34"/>
    <w:rsid w:val="00173D9C"/>
    <w:rsid w:val="001746DA"/>
    <w:rsid w:val="001773A2"/>
    <w:rsid w:val="00177889"/>
    <w:rsid w:val="00185F0C"/>
    <w:rsid w:val="00194426"/>
    <w:rsid w:val="001949FC"/>
    <w:rsid w:val="00194B10"/>
    <w:rsid w:val="001967D3"/>
    <w:rsid w:val="001A09E9"/>
    <w:rsid w:val="001A195B"/>
    <w:rsid w:val="001A34DD"/>
    <w:rsid w:val="001A6527"/>
    <w:rsid w:val="001A691C"/>
    <w:rsid w:val="001A72F7"/>
    <w:rsid w:val="001A742E"/>
    <w:rsid w:val="001A7C4D"/>
    <w:rsid w:val="001B05FA"/>
    <w:rsid w:val="001B55EF"/>
    <w:rsid w:val="001B7F08"/>
    <w:rsid w:val="001C048E"/>
    <w:rsid w:val="001C0DA1"/>
    <w:rsid w:val="001C119B"/>
    <w:rsid w:val="001C2098"/>
    <w:rsid w:val="001C37E6"/>
    <w:rsid w:val="001C3D78"/>
    <w:rsid w:val="001C59A4"/>
    <w:rsid w:val="001C5ACC"/>
    <w:rsid w:val="001C6909"/>
    <w:rsid w:val="001D4599"/>
    <w:rsid w:val="001E02EF"/>
    <w:rsid w:val="001E1623"/>
    <w:rsid w:val="001E4909"/>
    <w:rsid w:val="001E6CE8"/>
    <w:rsid w:val="001F3CDA"/>
    <w:rsid w:val="001F4DF6"/>
    <w:rsid w:val="00211CA5"/>
    <w:rsid w:val="00213C54"/>
    <w:rsid w:val="00217E77"/>
    <w:rsid w:val="002217C3"/>
    <w:rsid w:val="00221928"/>
    <w:rsid w:val="00226D01"/>
    <w:rsid w:val="00230DAC"/>
    <w:rsid w:val="00236244"/>
    <w:rsid w:val="00237A07"/>
    <w:rsid w:val="002405D7"/>
    <w:rsid w:val="00244E16"/>
    <w:rsid w:val="00250839"/>
    <w:rsid w:val="002519DC"/>
    <w:rsid w:val="00251FA9"/>
    <w:rsid w:val="00252062"/>
    <w:rsid w:val="00260AB0"/>
    <w:rsid w:val="00260F6B"/>
    <w:rsid w:val="0026260F"/>
    <w:rsid w:val="00262A8F"/>
    <w:rsid w:val="0026555C"/>
    <w:rsid w:val="00267D82"/>
    <w:rsid w:val="00271056"/>
    <w:rsid w:val="00271E3E"/>
    <w:rsid w:val="00273780"/>
    <w:rsid w:val="00284514"/>
    <w:rsid w:val="00287ACD"/>
    <w:rsid w:val="002903A5"/>
    <w:rsid w:val="002924D6"/>
    <w:rsid w:val="00292FF7"/>
    <w:rsid w:val="00295EA4"/>
    <w:rsid w:val="002968D4"/>
    <w:rsid w:val="00297A1D"/>
    <w:rsid w:val="002A022D"/>
    <w:rsid w:val="002A6F91"/>
    <w:rsid w:val="002B0B99"/>
    <w:rsid w:val="002B0CCD"/>
    <w:rsid w:val="002B19BE"/>
    <w:rsid w:val="002B3C28"/>
    <w:rsid w:val="002B4222"/>
    <w:rsid w:val="002B5653"/>
    <w:rsid w:val="002B67B4"/>
    <w:rsid w:val="002C0FB5"/>
    <w:rsid w:val="002C4696"/>
    <w:rsid w:val="002C6EC4"/>
    <w:rsid w:val="002D076D"/>
    <w:rsid w:val="002E06DD"/>
    <w:rsid w:val="002E0AEB"/>
    <w:rsid w:val="002E25D2"/>
    <w:rsid w:val="002E5961"/>
    <w:rsid w:val="002F3AF2"/>
    <w:rsid w:val="002F5B05"/>
    <w:rsid w:val="002F77A1"/>
    <w:rsid w:val="00303A02"/>
    <w:rsid w:val="00306CAE"/>
    <w:rsid w:val="00310527"/>
    <w:rsid w:val="00310ACD"/>
    <w:rsid w:val="00313922"/>
    <w:rsid w:val="0031424E"/>
    <w:rsid w:val="00321501"/>
    <w:rsid w:val="00321C69"/>
    <w:rsid w:val="00321E28"/>
    <w:rsid w:val="00322A14"/>
    <w:rsid w:val="00323DC7"/>
    <w:rsid w:val="00324E0C"/>
    <w:rsid w:val="003258D4"/>
    <w:rsid w:val="00327B30"/>
    <w:rsid w:val="00330908"/>
    <w:rsid w:val="00331F12"/>
    <w:rsid w:val="003342E0"/>
    <w:rsid w:val="00334DCA"/>
    <w:rsid w:val="00336034"/>
    <w:rsid w:val="00336D6F"/>
    <w:rsid w:val="00337EF3"/>
    <w:rsid w:val="003405F1"/>
    <w:rsid w:val="00342595"/>
    <w:rsid w:val="003444EE"/>
    <w:rsid w:val="0035033F"/>
    <w:rsid w:val="00350EBC"/>
    <w:rsid w:val="00353582"/>
    <w:rsid w:val="00355024"/>
    <w:rsid w:val="00356BB5"/>
    <w:rsid w:val="00357B6F"/>
    <w:rsid w:val="00360E6F"/>
    <w:rsid w:val="00361CF8"/>
    <w:rsid w:val="00363B38"/>
    <w:rsid w:val="00364B3B"/>
    <w:rsid w:val="003652FC"/>
    <w:rsid w:val="00370898"/>
    <w:rsid w:val="00370D2C"/>
    <w:rsid w:val="00375315"/>
    <w:rsid w:val="00375840"/>
    <w:rsid w:val="0037729A"/>
    <w:rsid w:val="003777F0"/>
    <w:rsid w:val="003805D4"/>
    <w:rsid w:val="00387A85"/>
    <w:rsid w:val="00395297"/>
    <w:rsid w:val="00397CF5"/>
    <w:rsid w:val="003A04F2"/>
    <w:rsid w:val="003A10A2"/>
    <w:rsid w:val="003A4155"/>
    <w:rsid w:val="003A551B"/>
    <w:rsid w:val="003A5589"/>
    <w:rsid w:val="003A6572"/>
    <w:rsid w:val="003B0B59"/>
    <w:rsid w:val="003B13DA"/>
    <w:rsid w:val="003B223B"/>
    <w:rsid w:val="003B23BC"/>
    <w:rsid w:val="003B54BE"/>
    <w:rsid w:val="003C48D4"/>
    <w:rsid w:val="003C4EB1"/>
    <w:rsid w:val="003C546B"/>
    <w:rsid w:val="003C5504"/>
    <w:rsid w:val="003D258A"/>
    <w:rsid w:val="003D43A9"/>
    <w:rsid w:val="003D53E5"/>
    <w:rsid w:val="003D60DB"/>
    <w:rsid w:val="003D63EE"/>
    <w:rsid w:val="003D676B"/>
    <w:rsid w:val="003E2D17"/>
    <w:rsid w:val="003E4289"/>
    <w:rsid w:val="003E7D25"/>
    <w:rsid w:val="003F0F23"/>
    <w:rsid w:val="003F1893"/>
    <w:rsid w:val="003F4336"/>
    <w:rsid w:val="00401ADD"/>
    <w:rsid w:val="00402D5F"/>
    <w:rsid w:val="0040501F"/>
    <w:rsid w:val="00407779"/>
    <w:rsid w:val="00407F4B"/>
    <w:rsid w:val="00410AEE"/>
    <w:rsid w:val="00413AB3"/>
    <w:rsid w:val="00414C08"/>
    <w:rsid w:val="00416BC7"/>
    <w:rsid w:val="00420ADC"/>
    <w:rsid w:val="00423345"/>
    <w:rsid w:val="004235A9"/>
    <w:rsid w:val="004254B4"/>
    <w:rsid w:val="004269DD"/>
    <w:rsid w:val="00430503"/>
    <w:rsid w:val="004318C9"/>
    <w:rsid w:val="00431B4F"/>
    <w:rsid w:val="004328B8"/>
    <w:rsid w:val="00434338"/>
    <w:rsid w:val="00441E02"/>
    <w:rsid w:val="004530C6"/>
    <w:rsid w:val="00453F2B"/>
    <w:rsid w:val="004611AE"/>
    <w:rsid w:val="0046296A"/>
    <w:rsid w:val="00465A71"/>
    <w:rsid w:val="00470F91"/>
    <w:rsid w:val="004731A4"/>
    <w:rsid w:val="00473210"/>
    <w:rsid w:val="004760BF"/>
    <w:rsid w:val="00481F08"/>
    <w:rsid w:val="00482AA5"/>
    <w:rsid w:val="004835C4"/>
    <w:rsid w:val="0048405B"/>
    <w:rsid w:val="0048456E"/>
    <w:rsid w:val="004857E6"/>
    <w:rsid w:val="00487ED3"/>
    <w:rsid w:val="00491023"/>
    <w:rsid w:val="00491147"/>
    <w:rsid w:val="00491360"/>
    <w:rsid w:val="0049509A"/>
    <w:rsid w:val="00495808"/>
    <w:rsid w:val="00496B90"/>
    <w:rsid w:val="004A2BC0"/>
    <w:rsid w:val="004A4B25"/>
    <w:rsid w:val="004A6FA2"/>
    <w:rsid w:val="004B30F2"/>
    <w:rsid w:val="004B3F64"/>
    <w:rsid w:val="004B5471"/>
    <w:rsid w:val="004B6491"/>
    <w:rsid w:val="004B66E2"/>
    <w:rsid w:val="004B6F30"/>
    <w:rsid w:val="004C30E2"/>
    <w:rsid w:val="004C57E0"/>
    <w:rsid w:val="004D1E20"/>
    <w:rsid w:val="004D3507"/>
    <w:rsid w:val="004D628D"/>
    <w:rsid w:val="004D6643"/>
    <w:rsid w:val="004D7A5C"/>
    <w:rsid w:val="004E14E0"/>
    <w:rsid w:val="004E16B2"/>
    <w:rsid w:val="004E24B7"/>
    <w:rsid w:val="004E40C1"/>
    <w:rsid w:val="004E49C1"/>
    <w:rsid w:val="004E6298"/>
    <w:rsid w:val="004E64EA"/>
    <w:rsid w:val="004F13A0"/>
    <w:rsid w:val="004F59C4"/>
    <w:rsid w:val="004F6041"/>
    <w:rsid w:val="004F7CF9"/>
    <w:rsid w:val="00501CBD"/>
    <w:rsid w:val="00505447"/>
    <w:rsid w:val="00506FC3"/>
    <w:rsid w:val="00511576"/>
    <w:rsid w:val="00520F6C"/>
    <w:rsid w:val="00522D54"/>
    <w:rsid w:val="0052616C"/>
    <w:rsid w:val="0052656D"/>
    <w:rsid w:val="0052687E"/>
    <w:rsid w:val="00531807"/>
    <w:rsid w:val="005329B4"/>
    <w:rsid w:val="00534E7C"/>
    <w:rsid w:val="00534E85"/>
    <w:rsid w:val="00535C2C"/>
    <w:rsid w:val="00536699"/>
    <w:rsid w:val="00537C26"/>
    <w:rsid w:val="00547F3A"/>
    <w:rsid w:val="00550C3B"/>
    <w:rsid w:val="00553356"/>
    <w:rsid w:val="00553BBF"/>
    <w:rsid w:val="00555D35"/>
    <w:rsid w:val="005560F1"/>
    <w:rsid w:val="0055698F"/>
    <w:rsid w:val="0056586C"/>
    <w:rsid w:val="00571DAD"/>
    <w:rsid w:val="00571F0C"/>
    <w:rsid w:val="00574C02"/>
    <w:rsid w:val="005805E7"/>
    <w:rsid w:val="0058102D"/>
    <w:rsid w:val="005835A9"/>
    <w:rsid w:val="00585441"/>
    <w:rsid w:val="00594FE8"/>
    <w:rsid w:val="00595017"/>
    <w:rsid w:val="00595637"/>
    <w:rsid w:val="0059667C"/>
    <w:rsid w:val="00596F6D"/>
    <w:rsid w:val="005A1595"/>
    <w:rsid w:val="005A385D"/>
    <w:rsid w:val="005A3D96"/>
    <w:rsid w:val="005A586C"/>
    <w:rsid w:val="005A6193"/>
    <w:rsid w:val="005A7738"/>
    <w:rsid w:val="005B15DA"/>
    <w:rsid w:val="005B22CE"/>
    <w:rsid w:val="005B5323"/>
    <w:rsid w:val="005C0889"/>
    <w:rsid w:val="005C1CA7"/>
    <w:rsid w:val="005C2E33"/>
    <w:rsid w:val="005C4508"/>
    <w:rsid w:val="005C5BC6"/>
    <w:rsid w:val="005D4CBF"/>
    <w:rsid w:val="005D5F38"/>
    <w:rsid w:val="005D6123"/>
    <w:rsid w:val="005D6648"/>
    <w:rsid w:val="005D7D9D"/>
    <w:rsid w:val="005E3F85"/>
    <w:rsid w:val="005E60BA"/>
    <w:rsid w:val="005F02AA"/>
    <w:rsid w:val="005F1DB2"/>
    <w:rsid w:val="005F35E8"/>
    <w:rsid w:val="005F4A4F"/>
    <w:rsid w:val="005F4EF9"/>
    <w:rsid w:val="005F7285"/>
    <w:rsid w:val="005F7357"/>
    <w:rsid w:val="00610F71"/>
    <w:rsid w:val="00613F14"/>
    <w:rsid w:val="00615FC6"/>
    <w:rsid w:val="00616BC4"/>
    <w:rsid w:val="00617C7E"/>
    <w:rsid w:val="00621308"/>
    <w:rsid w:val="006228CA"/>
    <w:rsid w:val="00622C6C"/>
    <w:rsid w:val="00622DC3"/>
    <w:rsid w:val="00624C70"/>
    <w:rsid w:val="00625B99"/>
    <w:rsid w:val="0062739E"/>
    <w:rsid w:val="00630B2A"/>
    <w:rsid w:val="00630C6C"/>
    <w:rsid w:val="00632710"/>
    <w:rsid w:val="00632B00"/>
    <w:rsid w:val="006349DA"/>
    <w:rsid w:val="00634E00"/>
    <w:rsid w:val="006355B4"/>
    <w:rsid w:val="00647160"/>
    <w:rsid w:val="00650797"/>
    <w:rsid w:val="00651DB4"/>
    <w:rsid w:val="006636A0"/>
    <w:rsid w:val="006643FE"/>
    <w:rsid w:val="0066563B"/>
    <w:rsid w:val="0067048C"/>
    <w:rsid w:val="00674FFF"/>
    <w:rsid w:val="00680FA6"/>
    <w:rsid w:val="00685F63"/>
    <w:rsid w:val="006909E8"/>
    <w:rsid w:val="00690EE5"/>
    <w:rsid w:val="006931E3"/>
    <w:rsid w:val="00693D49"/>
    <w:rsid w:val="00693F56"/>
    <w:rsid w:val="00695918"/>
    <w:rsid w:val="00696911"/>
    <w:rsid w:val="006A4026"/>
    <w:rsid w:val="006A54EE"/>
    <w:rsid w:val="006A6179"/>
    <w:rsid w:val="006A77F7"/>
    <w:rsid w:val="006B43D0"/>
    <w:rsid w:val="006B79E4"/>
    <w:rsid w:val="006C35E5"/>
    <w:rsid w:val="006C3C38"/>
    <w:rsid w:val="006C49CA"/>
    <w:rsid w:val="006C7C50"/>
    <w:rsid w:val="006D106A"/>
    <w:rsid w:val="006D2512"/>
    <w:rsid w:val="006D2E5D"/>
    <w:rsid w:val="006D5388"/>
    <w:rsid w:val="006D7081"/>
    <w:rsid w:val="006D7150"/>
    <w:rsid w:val="006E2278"/>
    <w:rsid w:val="006E3DF4"/>
    <w:rsid w:val="006F02AA"/>
    <w:rsid w:val="006F0759"/>
    <w:rsid w:val="006F0A16"/>
    <w:rsid w:val="006F0DD4"/>
    <w:rsid w:val="006F217C"/>
    <w:rsid w:val="006F3445"/>
    <w:rsid w:val="006F578F"/>
    <w:rsid w:val="007003A6"/>
    <w:rsid w:val="007112CC"/>
    <w:rsid w:val="007159B0"/>
    <w:rsid w:val="00717467"/>
    <w:rsid w:val="007204F2"/>
    <w:rsid w:val="00726675"/>
    <w:rsid w:val="007268AA"/>
    <w:rsid w:val="007317B3"/>
    <w:rsid w:val="0073674F"/>
    <w:rsid w:val="00737C97"/>
    <w:rsid w:val="00737FD4"/>
    <w:rsid w:val="00741576"/>
    <w:rsid w:val="007428CF"/>
    <w:rsid w:val="00742B82"/>
    <w:rsid w:val="00743227"/>
    <w:rsid w:val="00746CFE"/>
    <w:rsid w:val="00747343"/>
    <w:rsid w:val="00753339"/>
    <w:rsid w:val="00754EC6"/>
    <w:rsid w:val="00760346"/>
    <w:rsid w:val="0076394D"/>
    <w:rsid w:val="0077232D"/>
    <w:rsid w:val="007736EA"/>
    <w:rsid w:val="007747E0"/>
    <w:rsid w:val="007768F9"/>
    <w:rsid w:val="0077703A"/>
    <w:rsid w:val="00777299"/>
    <w:rsid w:val="00780F69"/>
    <w:rsid w:val="00785916"/>
    <w:rsid w:val="00785B0B"/>
    <w:rsid w:val="00793C85"/>
    <w:rsid w:val="00797F12"/>
    <w:rsid w:val="007A148D"/>
    <w:rsid w:val="007A3A4B"/>
    <w:rsid w:val="007A713F"/>
    <w:rsid w:val="007B185C"/>
    <w:rsid w:val="007B34AC"/>
    <w:rsid w:val="007B5EF1"/>
    <w:rsid w:val="007B677A"/>
    <w:rsid w:val="007B6D3C"/>
    <w:rsid w:val="007C2481"/>
    <w:rsid w:val="007C451A"/>
    <w:rsid w:val="007C5AFF"/>
    <w:rsid w:val="007C5C4D"/>
    <w:rsid w:val="007D0217"/>
    <w:rsid w:val="007D34E3"/>
    <w:rsid w:val="007D426C"/>
    <w:rsid w:val="007D5221"/>
    <w:rsid w:val="007D6F0F"/>
    <w:rsid w:val="007D7136"/>
    <w:rsid w:val="007E1022"/>
    <w:rsid w:val="007E26D5"/>
    <w:rsid w:val="007E3A35"/>
    <w:rsid w:val="007E3D41"/>
    <w:rsid w:val="007E4B98"/>
    <w:rsid w:val="007E6437"/>
    <w:rsid w:val="007F4624"/>
    <w:rsid w:val="00801F8F"/>
    <w:rsid w:val="00802176"/>
    <w:rsid w:val="00803EF4"/>
    <w:rsid w:val="0080475D"/>
    <w:rsid w:val="00804F31"/>
    <w:rsid w:val="00807486"/>
    <w:rsid w:val="00807C5A"/>
    <w:rsid w:val="00810636"/>
    <w:rsid w:val="00815360"/>
    <w:rsid w:val="008157C9"/>
    <w:rsid w:val="0082101C"/>
    <w:rsid w:val="00832122"/>
    <w:rsid w:val="008323E2"/>
    <w:rsid w:val="0083499B"/>
    <w:rsid w:val="00837EA2"/>
    <w:rsid w:val="008416A2"/>
    <w:rsid w:val="008448ED"/>
    <w:rsid w:val="00844B96"/>
    <w:rsid w:val="00844BE3"/>
    <w:rsid w:val="00845089"/>
    <w:rsid w:val="00845FC5"/>
    <w:rsid w:val="00846A25"/>
    <w:rsid w:val="0085117C"/>
    <w:rsid w:val="00852867"/>
    <w:rsid w:val="00855835"/>
    <w:rsid w:val="00855CEE"/>
    <w:rsid w:val="00865D2D"/>
    <w:rsid w:val="00872B7B"/>
    <w:rsid w:val="00872CE3"/>
    <w:rsid w:val="00874713"/>
    <w:rsid w:val="008748B2"/>
    <w:rsid w:val="00876D5E"/>
    <w:rsid w:val="008810E0"/>
    <w:rsid w:val="00882802"/>
    <w:rsid w:val="008828D0"/>
    <w:rsid w:val="00890769"/>
    <w:rsid w:val="00890E16"/>
    <w:rsid w:val="00891EA7"/>
    <w:rsid w:val="008A2561"/>
    <w:rsid w:val="008A6392"/>
    <w:rsid w:val="008A7466"/>
    <w:rsid w:val="008B0F26"/>
    <w:rsid w:val="008B2F3E"/>
    <w:rsid w:val="008B4425"/>
    <w:rsid w:val="008B4E0A"/>
    <w:rsid w:val="008B64B1"/>
    <w:rsid w:val="008B75F9"/>
    <w:rsid w:val="008C0EBE"/>
    <w:rsid w:val="008C2C0D"/>
    <w:rsid w:val="008C6C63"/>
    <w:rsid w:val="008D0D52"/>
    <w:rsid w:val="008D1BC4"/>
    <w:rsid w:val="008D40C7"/>
    <w:rsid w:val="008D42BB"/>
    <w:rsid w:val="008D4F41"/>
    <w:rsid w:val="008D7BF2"/>
    <w:rsid w:val="008F29A8"/>
    <w:rsid w:val="0090051C"/>
    <w:rsid w:val="0090632D"/>
    <w:rsid w:val="00910690"/>
    <w:rsid w:val="00911BD4"/>
    <w:rsid w:val="00912A85"/>
    <w:rsid w:val="009154D0"/>
    <w:rsid w:val="00921196"/>
    <w:rsid w:val="009214CC"/>
    <w:rsid w:val="009236BD"/>
    <w:rsid w:val="00925BA9"/>
    <w:rsid w:val="00926478"/>
    <w:rsid w:val="00930D43"/>
    <w:rsid w:val="00932F6C"/>
    <w:rsid w:val="00936572"/>
    <w:rsid w:val="00937089"/>
    <w:rsid w:val="00940D32"/>
    <w:rsid w:val="009420F6"/>
    <w:rsid w:val="009423CE"/>
    <w:rsid w:val="00943FCA"/>
    <w:rsid w:val="00944CE7"/>
    <w:rsid w:val="00947061"/>
    <w:rsid w:val="00960AD7"/>
    <w:rsid w:val="00965957"/>
    <w:rsid w:val="009716BD"/>
    <w:rsid w:val="00971F20"/>
    <w:rsid w:val="00972921"/>
    <w:rsid w:val="00972D18"/>
    <w:rsid w:val="00977B4A"/>
    <w:rsid w:val="00983B47"/>
    <w:rsid w:val="0098559F"/>
    <w:rsid w:val="00991C7B"/>
    <w:rsid w:val="00993758"/>
    <w:rsid w:val="00993C21"/>
    <w:rsid w:val="00995402"/>
    <w:rsid w:val="009956FD"/>
    <w:rsid w:val="00995CB3"/>
    <w:rsid w:val="00996648"/>
    <w:rsid w:val="009A0818"/>
    <w:rsid w:val="009A23FA"/>
    <w:rsid w:val="009A25DB"/>
    <w:rsid w:val="009A45AA"/>
    <w:rsid w:val="009B3125"/>
    <w:rsid w:val="009B3228"/>
    <w:rsid w:val="009B357D"/>
    <w:rsid w:val="009B6B42"/>
    <w:rsid w:val="009C11AA"/>
    <w:rsid w:val="009C1C04"/>
    <w:rsid w:val="009D05E2"/>
    <w:rsid w:val="009D0AE5"/>
    <w:rsid w:val="009D26A9"/>
    <w:rsid w:val="009D28E6"/>
    <w:rsid w:val="009D37AC"/>
    <w:rsid w:val="009D5C59"/>
    <w:rsid w:val="009D61F8"/>
    <w:rsid w:val="009D7D11"/>
    <w:rsid w:val="009E1E25"/>
    <w:rsid w:val="009E4B11"/>
    <w:rsid w:val="009F0820"/>
    <w:rsid w:val="009F1219"/>
    <w:rsid w:val="009F3178"/>
    <w:rsid w:val="009F364C"/>
    <w:rsid w:val="009F3C4D"/>
    <w:rsid w:val="009F50A9"/>
    <w:rsid w:val="009F587A"/>
    <w:rsid w:val="009F68D4"/>
    <w:rsid w:val="00A00BB6"/>
    <w:rsid w:val="00A00EDD"/>
    <w:rsid w:val="00A03BD6"/>
    <w:rsid w:val="00A05981"/>
    <w:rsid w:val="00A07EEB"/>
    <w:rsid w:val="00A1507D"/>
    <w:rsid w:val="00A15741"/>
    <w:rsid w:val="00A20CEA"/>
    <w:rsid w:val="00A22226"/>
    <w:rsid w:val="00A26826"/>
    <w:rsid w:val="00A275A1"/>
    <w:rsid w:val="00A27633"/>
    <w:rsid w:val="00A278BE"/>
    <w:rsid w:val="00A310CF"/>
    <w:rsid w:val="00A407F9"/>
    <w:rsid w:val="00A40A49"/>
    <w:rsid w:val="00A40B85"/>
    <w:rsid w:val="00A431DE"/>
    <w:rsid w:val="00A437E3"/>
    <w:rsid w:val="00A540C0"/>
    <w:rsid w:val="00A641C8"/>
    <w:rsid w:val="00A6479D"/>
    <w:rsid w:val="00A66902"/>
    <w:rsid w:val="00A72078"/>
    <w:rsid w:val="00A727BD"/>
    <w:rsid w:val="00A72BBD"/>
    <w:rsid w:val="00A74C9B"/>
    <w:rsid w:val="00A7565C"/>
    <w:rsid w:val="00A85EAC"/>
    <w:rsid w:val="00A90ED7"/>
    <w:rsid w:val="00A90F46"/>
    <w:rsid w:val="00A92E69"/>
    <w:rsid w:val="00AA1022"/>
    <w:rsid w:val="00AA22FA"/>
    <w:rsid w:val="00AA5D47"/>
    <w:rsid w:val="00AA63A9"/>
    <w:rsid w:val="00AB058C"/>
    <w:rsid w:val="00AC169E"/>
    <w:rsid w:val="00AC2227"/>
    <w:rsid w:val="00AC752C"/>
    <w:rsid w:val="00AC7967"/>
    <w:rsid w:val="00AC7C19"/>
    <w:rsid w:val="00AC7E9C"/>
    <w:rsid w:val="00AD0540"/>
    <w:rsid w:val="00AD0D69"/>
    <w:rsid w:val="00AD1486"/>
    <w:rsid w:val="00AD41E1"/>
    <w:rsid w:val="00AD636F"/>
    <w:rsid w:val="00AD7C9F"/>
    <w:rsid w:val="00AE0AA3"/>
    <w:rsid w:val="00AE27F3"/>
    <w:rsid w:val="00AE4C21"/>
    <w:rsid w:val="00AE51F4"/>
    <w:rsid w:val="00AE6B35"/>
    <w:rsid w:val="00AF2749"/>
    <w:rsid w:val="00AF2EF3"/>
    <w:rsid w:val="00AF5E60"/>
    <w:rsid w:val="00AF6ABA"/>
    <w:rsid w:val="00B001E0"/>
    <w:rsid w:val="00B06812"/>
    <w:rsid w:val="00B0743B"/>
    <w:rsid w:val="00B07F83"/>
    <w:rsid w:val="00B10371"/>
    <w:rsid w:val="00B1347A"/>
    <w:rsid w:val="00B14AA0"/>
    <w:rsid w:val="00B15393"/>
    <w:rsid w:val="00B17DEB"/>
    <w:rsid w:val="00B2069A"/>
    <w:rsid w:val="00B27048"/>
    <w:rsid w:val="00B31184"/>
    <w:rsid w:val="00B33DE9"/>
    <w:rsid w:val="00B34758"/>
    <w:rsid w:val="00B348AD"/>
    <w:rsid w:val="00B354F2"/>
    <w:rsid w:val="00B35589"/>
    <w:rsid w:val="00B43D1B"/>
    <w:rsid w:val="00B52421"/>
    <w:rsid w:val="00B53C91"/>
    <w:rsid w:val="00B54B0C"/>
    <w:rsid w:val="00B5589E"/>
    <w:rsid w:val="00B55995"/>
    <w:rsid w:val="00B60E30"/>
    <w:rsid w:val="00B61BED"/>
    <w:rsid w:val="00B63EC0"/>
    <w:rsid w:val="00B66B3C"/>
    <w:rsid w:val="00B70E30"/>
    <w:rsid w:val="00B74ABB"/>
    <w:rsid w:val="00B76D5C"/>
    <w:rsid w:val="00B77946"/>
    <w:rsid w:val="00B8303F"/>
    <w:rsid w:val="00B83F28"/>
    <w:rsid w:val="00B855A1"/>
    <w:rsid w:val="00B900A4"/>
    <w:rsid w:val="00B95EED"/>
    <w:rsid w:val="00B96ACD"/>
    <w:rsid w:val="00B96B82"/>
    <w:rsid w:val="00B97CFD"/>
    <w:rsid w:val="00BA30D6"/>
    <w:rsid w:val="00BA5FE1"/>
    <w:rsid w:val="00BA781B"/>
    <w:rsid w:val="00BB04AA"/>
    <w:rsid w:val="00BB19EC"/>
    <w:rsid w:val="00BB24E2"/>
    <w:rsid w:val="00BB4649"/>
    <w:rsid w:val="00BC0596"/>
    <w:rsid w:val="00BC0998"/>
    <w:rsid w:val="00BC181A"/>
    <w:rsid w:val="00BC195E"/>
    <w:rsid w:val="00BC2AB6"/>
    <w:rsid w:val="00BD1BD7"/>
    <w:rsid w:val="00BD5C5C"/>
    <w:rsid w:val="00BD6624"/>
    <w:rsid w:val="00BD75C1"/>
    <w:rsid w:val="00BD77FC"/>
    <w:rsid w:val="00BE039D"/>
    <w:rsid w:val="00BE1C79"/>
    <w:rsid w:val="00BE43FA"/>
    <w:rsid w:val="00BE5A84"/>
    <w:rsid w:val="00BF6F52"/>
    <w:rsid w:val="00BF763B"/>
    <w:rsid w:val="00C015EA"/>
    <w:rsid w:val="00C02701"/>
    <w:rsid w:val="00C02726"/>
    <w:rsid w:val="00C105EC"/>
    <w:rsid w:val="00C12067"/>
    <w:rsid w:val="00C1285A"/>
    <w:rsid w:val="00C13AC5"/>
    <w:rsid w:val="00C145AD"/>
    <w:rsid w:val="00C16E4A"/>
    <w:rsid w:val="00C20584"/>
    <w:rsid w:val="00C22DE1"/>
    <w:rsid w:val="00C23582"/>
    <w:rsid w:val="00C2748E"/>
    <w:rsid w:val="00C40C75"/>
    <w:rsid w:val="00C45CEB"/>
    <w:rsid w:val="00C51914"/>
    <w:rsid w:val="00C52904"/>
    <w:rsid w:val="00C57B66"/>
    <w:rsid w:val="00C60C59"/>
    <w:rsid w:val="00C62B33"/>
    <w:rsid w:val="00C64CC6"/>
    <w:rsid w:val="00C654EA"/>
    <w:rsid w:val="00C66FD4"/>
    <w:rsid w:val="00C7262C"/>
    <w:rsid w:val="00C7541C"/>
    <w:rsid w:val="00C76096"/>
    <w:rsid w:val="00C77580"/>
    <w:rsid w:val="00C7780B"/>
    <w:rsid w:val="00C814A1"/>
    <w:rsid w:val="00C81F3A"/>
    <w:rsid w:val="00C838CC"/>
    <w:rsid w:val="00C8598B"/>
    <w:rsid w:val="00C86B6C"/>
    <w:rsid w:val="00C90A25"/>
    <w:rsid w:val="00C9191A"/>
    <w:rsid w:val="00C954DB"/>
    <w:rsid w:val="00C95E7D"/>
    <w:rsid w:val="00C97681"/>
    <w:rsid w:val="00CA2997"/>
    <w:rsid w:val="00CA3F26"/>
    <w:rsid w:val="00CA5926"/>
    <w:rsid w:val="00CA65DF"/>
    <w:rsid w:val="00CB2FE7"/>
    <w:rsid w:val="00CB72A0"/>
    <w:rsid w:val="00CC063F"/>
    <w:rsid w:val="00CC1EE5"/>
    <w:rsid w:val="00CC26AD"/>
    <w:rsid w:val="00CC3EFD"/>
    <w:rsid w:val="00CC3F6B"/>
    <w:rsid w:val="00CC7144"/>
    <w:rsid w:val="00CC76AA"/>
    <w:rsid w:val="00CD4129"/>
    <w:rsid w:val="00CD6363"/>
    <w:rsid w:val="00CD65C8"/>
    <w:rsid w:val="00CE04E3"/>
    <w:rsid w:val="00CE582D"/>
    <w:rsid w:val="00CF1CBF"/>
    <w:rsid w:val="00CF2F6B"/>
    <w:rsid w:val="00CF3CB5"/>
    <w:rsid w:val="00CF4193"/>
    <w:rsid w:val="00CF4627"/>
    <w:rsid w:val="00D05BDB"/>
    <w:rsid w:val="00D10197"/>
    <w:rsid w:val="00D14802"/>
    <w:rsid w:val="00D152F7"/>
    <w:rsid w:val="00D153F4"/>
    <w:rsid w:val="00D15E23"/>
    <w:rsid w:val="00D16774"/>
    <w:rsid w:val="00D1791C"/>
    <w:rsid w:val="00D220B5"/>
    <w:rsid w:val="00D22ADC"/>
    <w:rsid w:val="00D23213"/>
    <w:rsid w:val="00D24A54"/>
    <w:rsid w:val="00D24E07"/>
    <w:rsid w:val="00D264C2"/>
    <w:rsid w:val="00D26B0D"/>
    <w:rsid w:val="00D274E8"/>
    <w:rsid w:val="00D30CFE"/>
    <w:rsid w:val="00D32184"/>
    <w:rsid w:val="00D36AEB"/>
    <w:rsid w:val="00D37464"/>
    <w:rsid w:val="00D41E21"/>
    <w:rsid w:val="00D4716B"/>
    <w:rsid w:val="00D47AB5"/>
    <w:rsid w:val="00D606DF"/>
    <w:rsid w:val="00D66ACE"/>
    <w:rsid w:val="00D73B87"/>
    <w:rsid w:val="00D7637E"/>
    <w:rsid w:val="00D81E72"/>
    <w:rsid w:val="00D820CB"/>
    <w:rsid w:val="00D83D05"/>
    <w:rsid w:val="00D8468D"/>
    <w:rsid w:val="00D85126"/>
    <w:rsid w:val="00D85A64"/>
    <w:rsid w:val="00D93777"/>
    <w:rsid w:val="00D94086"/>
    <w:rsid w:val="00D97FFA"/>
    <w:rsid w:val="00DA0C2D"/>
    <w:rsid w:val="00DA1CB1"/>
    <w:rsid w:val="00DA555B"/>
    <w:rsid w:val="00DA5DDF"/>
    <w:rsid w:val="00DA6785"/>
    <w:rsid w:val="00DB0F24"/>
    <w:rsid w:val="00DB1EC9"/>
    <w:rsid w:val="00DB51A9"/>
    <w:rsid w:val="00DB7395"/>
    <w:rsid w:val="00DB78BD"/>
    <w:rsid w:val="00DB7AF5"/>
    <w:rsid w:val="00DD1731"/>
    <w:rsid w:val="00DD3933"/>
    <w:rsid w:val="00DD5871"/>
    <w:rsid w:val="00DD5E9C"/>
    <w:rsid w:val="00DE1BBA"/>
    <w:rsid w:val="00DE324F"/>
    <w:rsid w:val="00DE7817"/>
    <w:rsid w:val="00DF0B69"/>
    <w:rsid w:val="00DF1024"/>
    <w:rsid w:val="00DF3A01"/>
    <w:rsid w:val="00DF4A2F"/>
    <w:rsid w:val="00E0004D"/>
    <w:rsid w:val="00E00CE4"/>
    <w:rsid w:val="00E01F1E"/>
    <w:rsid w:val="00E02C26"/>
    <w:rsid w:val="00E046C7"/>
    <w:rsid w:val="00E0538E"/>
    <w:rsid w:val="00E07873"/>
    <w:rsid w:val="00E079F3"/>
    <w:rsid w:val="00E07B67"/>
    <w:rsid w:val="00E12366"/>
    <w:rsid w:val="00E134F0"/>
    <w:rsid w:val="00E13A54"/>
    <w:rsid w:val="00E17835"/>
    <w:rsid w:val="00E210BE"/>
    <w:rsid w:val="00E2144D"/>
    <w:rsid w:val="00E21566"/>
    <w:rsid w:val="00E264CD"/>
    <w:rsid w:val="00E26ECE"/>
    <w:rsid w:val="00E27031"/>
    <w:rsid w:val="00E31F0B"/>
    <w:rsid w:val="00E339A8"/>
    <w:rsid w:val="00E3627A"/>
    <w:rsid w:val="00E36D88"/>
    <w:rsid w:val="00E37794"/>
    <w:rsid w:val="00E41149"/>
    <w:rsid w:val="00E45A9E"/>
    <w:rsid w:val="00E52A25"/>
    <w:rsid w:val="00E53D90"/>
    <w:rsid w:val="00E53E7E"/>
    <w:rsid w:val="00E55D35"/>
    <w:rsid w:val="00E62EA6"/>
    <w:rsid w:val="00E637AA"/>
    <w:rsid w:val="00E639E8"/>
    <w:rsid w:val="00E63A6B"/>
    <w:rsid w:val="00E63EA7"/>
    <w:rsid w:val="00E657A6"/>
    <w:rsid w:val="00E66914"/>
    <w:rsid w:val="00E67746"/>
    <w:rsid w:val="00E677F9"/>
    <w:rsid w:val="00E67FE6"/>
    <w:rsid w:val="00E74011"/>
    <w:rsid w:val="00E7620E"/>
    <w:rsid w:val="00E77736"/>
    <w:rsid w:val="00E778A2"/>
    <w:rsid w:val="00E83461"/>
    <w:rsid w:val="00E854DB"/>
    <w:rsid w:val="00E90E14"/>
    <w:rsid w:val="00E94D37"/>
    <w:rsid w:val="00E95AFB"/>
    <w:rsid w:val="00E95E1F"/>
    <w:rsid w:val="00EA06B3"/>
    <w:rsid w:val="00EA3113"/>
    <w:rsid w:val="00EA43E9"/>
    <w:rsid w:val="00EA747A"/>
    <w:rsid w:val="00EB0B9F"/>
    <w:rsid w:val="00EC2857"/>
    <w:rsid w:val="00EC3C87"/>
    <w:rsid w:val="00EC6303"/>
    <w:rsid w:val="00ED34A1"/>
    <w:rsid w:val="00ED4758"/>
    <w:rsid w:val="00ED69D4"/>
    <w:rsid w:val="00ED7950"/>
    <w:rsid w:val="00EE0AC2"/>
    <w:rsid w:val="00EE3845"/>
    <w:rsid w:val="00EE3A3C"/>
    <w:rsid w:val="00EE3D21"/>
    <w:rsid w:val="00EF622C"/>
    <w:rsid w:val="00EF7442"/>
    <w:rsid w:val="00F00284"/>
    <w:rsid w:val="00F00287"/>
    <w:rsid w:val="00F00DEC"/>
    <w:rsid w:val="00F0149D"/>
    <w:rsid w:val="00F068BE"/>
    <w:rsid w:val="00F1281B"/>
    <w:rsid w:val="00F12C19"/>
    <w:rsid w:val="00F131F7"/>
    <w:rsid w:val="00F14911"/>
    <w:rsid w:val="00F262F2"/>
    <w:rsid w:val="00F275EE"/>
    <w:rsid w:val="00F300CF"/>
    <w:rsid w:val="00F305E9"/>
    <w:rsid w:val="00F33013"/>
    <w:rsid w:val="00F36432"/>
    <w:rsid w:val="00F40A08"/>
    <w:rsid w:val="00F44B74"/>
    <w:rsid w:val="00F50DBE"/>
    <w:rsid w:val="00F552CE"/>
    <w:rsid w:val="00F569D0"/>
    <w:rsid w:val="00F57699"/>
    <w:rsid w:val="00F62E47"/>
    <w:rsid w:val="00F631C1"/>
    <w:rsid w:val="00F631E2"/>
    <w:rsid w:val="00F67584"/>
    <w:rsid w:val="00F706CA"/>
    <w:rsid w:val="00F74C22"/>
    <w:rsid w:val="00F81075"/>
    <w:rsid w:val="00F81CD6"/>
    <w:rsid w:val="00F825E3"/>
    <w:rsid w:val="00F829A8"/>
    <w:rsid w:val="00F8300B"/>
    <w:rsid w:val="00F879E2"/>
    <w:rsid w:val="00FA22A8"/>
    <w:rsid w:val="00FA266A"/>
    <w:rsid w:val="00FB00D1"/>
    <w:rsid w:val="00FB1948"/>
    <w:rsid w:val="00FB314E"/>
    <w:rsid w:val="00FB4CF0"/>
    <w:rsid w:val="00FB5E32"/>
    <w:rsid w:val="00FB63B5"/>
    <w:rsid w:val="00FB7A04"/>
    <w:rsid w:val="00FC076C"/>
    <w:rsid w:val="00FC1A83"/>
    <w:rsid w:val="00FC3564"/>
    <w:rsid w:val="00FC631D"/>
    <w:rsid w:val="00FD0A92"/>
    <w:rsid w:val="00FD2438"/>
    <w:rsid w:val="00FE0A41"/>
    <w:rsid w:val="00FE1934"/>
    <w:rsid w:val="00FE36EF"/>
    <w:rsid w:val="00FE47BF"/>
    <w:rsid w:val="00FF06FE"/>
    <w:rsid w:val="00FF18A2"/>
    <w:rsid w:val="00FF1C00"/>
    <w:rsid w:val="00FF264A"/>
    <w:rsid w:val="00FF4998"/>
    <w:rsid w:val="00FF6CF9"/>
    <w:rsid w:val="00FF71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4CE0"/>
  <w15:docId w15:val="{62EA1091-A8D1-514D-94C8-050CF9A02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FF7"/>
  </w:style>
  <w:style w:type="paragraph" w:styleId="Heading1">
    <w:name w:val="heading 1"/>
    <w:basedOn w:val="Normal"/>
    <w:next w:val="Normal"/>
    <w:link w:val="Heading1Char"/>
    <w:uiPriority w:val="9"/>
    <w:qFormat/>
    <w:rsid w:val="00874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A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D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36E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36E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C169E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74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F0F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F0F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0F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0F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0F23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A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553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356"/>
  </w:style>
  <w:style w:type="paragraph" w:styleId="Footer">
    <w:name w:val="footer"/>
    <w:basedOn w:val="Normal"/>
    <w:link w:val="FooterChar"/>
    <w:uiPriority w:val="99"/>
    <w:unhideWhenUsed/>
    <w:rsid w:val="00553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356"/>
  </w:style>
  <w:style w:type="paragraph" w:styleId="Revision">
    <w:name w:val="Revision"/>
    <w:hidden/>
    <w:uiPriority w:val="99"/>
    <w:semiHidden/>
    <w:rsid w:val="00FF499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17E7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39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39E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11B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hyperlink" Target="https://blogs.lse.ac.uk/politicsandpolicy/will-the-bank-of-englands-strategy-pay-off/" TargetMode="External"/><Relationship Id="rId26" Type="http://schemas.openxmlformats.org/officeDocument/2006/relationships/image" Target="media/image5.png"/><Relationship Id="rId39" Type="http://schemas.openxmlformats.org/officeDocument/2006/relationships/image" Target="media/image9.png"/><Relationship Id="rId21" Type="http://schemas.openxmlformats.org/officeDocument/2006/relationships/hyperlink" Target="https://www.nationwide.co.uk/mortgages/bank-of-england-base-rate-changes-and-your-mortgage/" TargetMode="External"/><Relationship Id="rId34" Type="http://schemas.openxmlformats.org/officeDocument/2006/relationships/hyperlink" Target="https://www.gov.uk/government/statistics/english-housing-survey-2021-to-2022-headline-report/english-housing-survey-2021-to-2022-headline-report" TargetMode="External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hyperlink" Target="C://Users/u.patel/Downloads/May%202023%20UK%20Residential%20Market%20Survey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mi.spglobal.com/Public/Home/PressRelease/c2fda01f14134b2ca626f49bb48256cc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s://www.economicsobservatory.com/what-next-for-the-uk-housing-market" TargetMode="External"/><Relationship Id="rId37" Type="http://schemas.openxmlformats.org/officeDocument/2006/relationships/hyperlink" Target="https://www.niesr.ac.uk/wp-content/uploads/2023/05/Spring-2023-UK-Economic-Outlook.pdf" TargetMode="External"/><Relationship Id="rId40" Type="http://schemas.openxmlformats.org/officeDocument/2006/relationships/hyperlink" Target="C://Users/u.patel/Downloads/May%202023%20UK%20Residential%20Market%20Survey.pdf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www.ft.com/content/26de68c7-35af-45bf-97bb-7c6ba8d9ce84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www.economicsobservatory.com/update-what-next-for-the-uk-housing-market" TargetMode="External"/><Relationship Id="rId10" Type="http://schemas.openxmlformats.org/officeDocument/2006/relationships/hyperlink" Target="https://www.telegraph.co.uk/business/2019/10/20/housing-policy-madness-must-end-solutions-hand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www.bankofengland.co.uk/statistics/yield-curves" TargetMode="External"/><Relationship Id="rId44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www.economicsobservatory.com/update-what-next-for-the-uk-housing-market" TargetMode="External"/><Relationship Id="rId14" Type="http://schemas.microsoft.com/office/2016/09/relationships/commentsIds" Target="commentsIds.xml"/><Relationship Id="rId22" Type="http://schemas.openxmlformats.org/officeDocument/2006/relationships/hyperlink" Target="https://www.niesr.ac.uk/wp-content/uploads/2023/05/Spring-2023-UK-Economic-Outlook.pdf" TargetMode="External"/><Relationship Id="rId27" Type="http://schemas.openxmlformats.org/officeDocument/2006/relationships/hyperlink" Target="https://www.bankofengland.co.uk/statistics/mortgage-lenders-and-administrators/2023/2023-q1" TargetMode="External"/><Relationship Id="rId30" Type="http://schemas.openxmlformats.org/officeDocument/2006/relationships/image" Target="media/image7.png"/><Relationship Id="rId35" Type="http://schemas.openxmlformats.org/officeDocument/2006/relationships/chart" Target="charts/chart1.xml"/><Relationship Id="rId43" Type="http://schemas.openxmlformats.org/officeDocument/2006/relationships/fontTable" Target="fontTable.xml"/><Relationship Id="rId8" Type="http://schemas.openxmlformats.org/officeDocument/2006/relationships/hyperlink" Target="https://www.halifax.co.uk/assets/pdf/may-2023-house-price-index.pdf" TargetMode="External"/><Relationship Id="rId3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hyperlink" Target="https://www.niesr.ac.uk/wp-content/uploads/2023/05/Spring-2023-UK-Economic-Outlook.pdf" TargetMode="External"/><Relationship Id="rId25" Type="http://schemas.openxmlformats.org/officeDocument/2006/relationships/hyperlink" Target="https://www.gov.uk/government/publications/stamp-duty-land-tax-temporary-reductions-for-residential-properties/stamp-duty-land-tax-temporary-increase-to-thresholds" TargetMode="External"/><Relationship Id="rId33" Type="http://schemas.openxmlformats.org/officeDocument/2006/relationships/image" Target="media/image8.png"/><Relationship Id="rId38" Type="http://schemas.openxmlformats.org/officeDocument/2006/relationships/hyperlink" Target="https://www.ons.gov.uk/economy/inflationandpriceindices/bulletins/indexofprivatehousingrentalprices/april2023" TargetMode="External"/><Relationship Id="rId20" Type="http://schemas.openxmlformats.org/officeDocument/2006/relationships/hyperlink" Target="https://moneyfactscompare.co.uk/mortgages/" TargetMode="External"/><Relationship Id="rId41" Type="http://schemas.openxmlformats.org/officeDocument/2006/relationships/hyperlink" Target="https://www.ft.com/content/2ae32dbc-d7af-4614-88e9-e5bc1fa5e036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rojects\Economic%20Observatory\Urvish_Request_Charts_HousingMarket_270522%20-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'Fig 7'!$C$18</c:f>
              <c:strCache>
                <c:ptCount val="1"/>
                <c:pt idx="0">
                  <c:v>Total on single income</c:v>
                </c:pt>
              </c:strCache>
            </c:strRef>
          </c:tx>
          <c:spPr>
            <a:ln w="12700" cap="rnd">
              <a:solidFill>
                <a:srgbClr val="7E0A0D"/>
              </a:solidFill>
              <a:prstDash val="solid"/>
              <a:round/>
            </a:ln>
            <a:effectLst/>
          </c:spPr>
          <c:marker>
            <c:symbol val="none"/>
          </c:marker>
          <c:cat>
            <c:strRef>
              <c:f>'Fig 7'!$E$3:$BQ$3</c:f>
              <c:strCache>
                <c:ptCount val="65"/>
                <c:pt idx="0">
                  <c:v>2007</c:v>
                </c:pt>
                <c:pt idx="1">
                  <c:v>2007</c:v>
                </c:pt>
                <c:pt idx="2">
                  <c:v>2007</c:v>
                </c:pt>
                <c:pt idx="3">
                  <c:v>2007</c:v>
                </c:pt>
                <c:pt idx="4">
                  <c:v>2008</c:v>
                </c:pt>
                <c:pt idx="5">
                  <c:v>2008</c:v>
                </c:pt>
                <c:pt idx="6">
                  <c:v>2008</c:v>
                </c:pt>
                <c:pt idx="7">
                  <c:v>2008</c:v>
                </c:pt>
                <c:pt idx="8">
                  <c:v>2009</c:v>
                </c:pt>
                <c:pt idx="9">
                  <c:v>2009</c:v>
                </c:pt>
                <c:pt idx="10">
                  <c:v>2009</c:v>
                </c:pt>
                <c:pt idx="11">
                  <c:v>2009</c:v>
                </c:pt>
                <c:pt idx="12">
                  <c:v>2010</c:v>
                </c:pt>
                <c:pt idx="13">
                  <c:v>2010</c:v>
                </c:pt>
                <c:pt idx="14">
                  <c:v>2010</c:v>
                </c:pt>
                <c:pt idx="15">
                  <c:v>2010</c:v>
                </c:pt>
                <c:pt idx="16">
                  <c:v>2011</c:v>
                </c:pt>
                <c:pt idx="17">
                  <c:v>2011</c:v>
                </c:pt>
                <c:pt idx="18">
                  <c:v>2011</c:v>
                </c:pt>
                <c:pt idx="19">
                  <c:v>2011</c:v>
                </c:pt>
                <c:pt idx="20">
                  <c:v>2012</c:v>
                </c:pt>
                <c:pt idx="21">
                  <c:v>2012</c:v>
                </c:pt>
                <c:pt idx="22">
                  <c:v>2012</c:v>
                </c:pt>
                <c:pt idx="23">
                  <c:v>2012</c:v>
                </c:pt>
                <c:pt idx="24">
                  <c:v>2013</c:v>
                </c:pt>
                <c:pt idx="25">
                  <c:v>2013</c:v>
                </c:pt>
                <c:pt idx="26">
                  <c:v>2013</c:v>
                </c:pt>
                <c:pt idx="27">
                  <c:v>2013</c:v>
                </c:pt>
                <c:pt idx="28">
                  <c:v>2014</c:v>
                </c:pt>
                <c:pt idx="29">
                  <c:v>2014</c:v>
                </c:pt>
                <c:pt idx="30">
                  <c:v>2014</c:v>
                </c:pt>
                <c:pt idx="31">
                  <c:v>2014</c:v>
                </c:pt>
                <c:pt idx="32">
                  <c:v>2015</c:v>
                </c:pt>
                <c:pt idx="33">
                  <c:v>2015</c:v>
                </c:pt>
                <c:pt idx="34">
                  <c:v>2015</c:v>
                </c:pt>
                <c:pt idx="35">
                  <c:v>2015</c:v>
                </c:pt>
                <c:pt idx="36">
                  <c:v>2016</c:v>
                </c:pt>
                <c:pt idx="37">
                  <c:v>2016</c:v>
                </c:pt>
                <c:pt idx="38">
                  <c:v>2016</c:v>
                </c:pt>
                <c:pt idx="39">
                  <c:v>2016</c:v>
                </c:pt>
                <c:pt idx="40">
                  <c:v>2017</c:v>
                </c:pt>
                <c:pt idx="41">
                  <c:v>2017</c:v>
                </c:pt>
                <c:pt idx="42">
                  <c:v>2017</c:v>
                </c:pt>
                <c:pt idx="43">
                  <c:v>2017</c:v>
                </c:pt>
                <c:pt idx="44">
                  <c:v>2018</c:v>
                </c:pt>
                <c:pt idx="45">
                  <c:v>2018</c:v>
                </c:pt>
                <c:pt idx="46">
                  <c:v>2018</c:v>
                </c:pt>
                <c:pt idx="47">
                  <c:v>2018</c:v>
                </c:pt>
                <c:pt idx="48">
                  <c:v>2019</c:v>
                </c:pt>
                <c:pt idx="49">
                  <c:v>2019</c:v>
                </c:pt>
                <c:pt idx="50">
                  <c:v>2019</c:v>
                </c:pt>
                <c:pt idx="51">
                  <c:v>2019</c:v>
                </c:pt>
                <c:pt idx="52">
                  <c:v>2020</c:v>
                </c:pt>
                <c:pt idx="53">
                  <c:v>2020</c:v>
                </c:pt>
                <c:pt idx="54">
                  <c:v>2020</c:v>
                </c:pt>
                <c:pt idx="55">
                  <c:v>2020</c:v>
                </c:pt>
                <c:pt idx="56">
                  <c:v>2021</c:v>
                </c:pt>
                <c:pt idx="57">
                  <c:v>2021</c:v>
                </c:pt>
                <c:pt idx="58">
                  <c:v>2021</c:v>
                </c:pt>
                <c:pt idx="59">
                  <c:v>2021</c:v>
                </c:pt>
                <c:pt idx="60">
                  <c:v>2022</c:v>
                </c:pt>
                <c:pt idx="61">
                  <c:v>2022</c:v>
                </c:pt>
                <c:pt idx="62">
                  <c:v>2022</c:v>
                </c:pt>
                <c:pt idx="63">
                  <c:v>2022</c:v>
                </c:pt>
                <c:pt idx="64">
                  <c:v>2023</c:v>
                </c:pt>
              </c:strCache>
            </c:strRef>
          </c:cat>
          <c:val>
            <c:numRef>
              <c:f>'Fig 7'!$E$18:$BQ$18</c:f>
              <c:numCache>
                <c:formatCode>0.00</c:formatCode>
                <c:ptCount val="65"/>
                <c:pt idx="0">
                  <c:v>45.671000000000006</c:v>
                </c:pt>
                <c:pt idx="1">
                  <c:v>44.11</c:v>
                </c:pt>
                <c:pt idx="2">
                  <c:v>44.454999999999998</c:v>
                </c:pt>
                <c:pt idx="3">
                  <c:v>44.069000000000003</c:v>
                </c:pt>
                <c:pt idx="4">
                  <c:v>43.07</c:v>
                </c:pt>
                <c:pt idx="5">
                  <c:v>40.802</c:v>
                </c:pt>
                <c:pt idx="6">
                  <c:v>41.89</c:v>
                </c:pt>
                <c:pt idx="7">
                  <c:v>43.277999999999999</c:v>
                </c:pt>
                <c:pt idx="8">
                  <c:v>42.348999999999997</c:v>
                </c:pt>
                <c:pt idx="9">
                  <c:v>41.956000000000003</c:v>
                </c:pt>
                <c:pt idx="10">
                  <c:v>42.231000000000002</c:v>
                </c:pt>
                <c:pt idx="11">
                  <c:v>43.64</c:v>
                </c:pt>
                <c:pt idx="12">
                  <c:v>44.603000000000002</c:v>
                </c:pt>
                <c:pt idx="13">
                  <c:v>43.463000000000001</c:v>
                </c:pt>
                <c:pt idx="14">
                  <c:v>42.704000000000001</c:v>
                </c:pt>
                <c:pt idx="15">
                  <c:v>42.908000000000001</c:v>
                </c:pt>
                <c:pt idx="16">
                  <c:v>42.003999999999998</c:v>
                </c:pt>
                <c:pt idx="17">
                  <c:v>42.543000000000013</c:v>
                </c:pt>
                <c:pt idx="18">
                  <c:v>42.747</c:v>
                </c:pt>
                <c:pt idx="19">
                  <c:v>42.978000000000002</c:v>
                </c:pt>
                <c:pt idx="20">
                  <c:v>43.519000000000013</c:v>
                </c:pt>
                <c:pt idx="21">
                  <c:v>43.703000000000003</c:v>
                </c:pt>
                <c:pt idx="22">
                  <c:v>44.08</c:v>
                </c:pt>
                <c:pt idx="23">
                  <c:v>44.110999999999997</c:v>
                </c:pt>
                <c:pt idx="24">
                  <c:v>43.487000000000002</c:v>
                </c:pt>
                <c:pt idx="25">
                  <c:v>41.211000000000013</c:v>
                </c:pt>
                <c:pt idx="26">
                  <c:v>39.869</c:v>
                </c:pt>
                <c:pt idx="27">
                  <c:v>41.717000000000013</c:v>
                </c:pt>
                <c:pt idx="28">
                  <c:v>41.603000000000002</c:v>
                </c:pt>
                <c:pt idx="29">
                  <c:v>40.795000000000002</c:v>
                </c:pt>
                <c:pt idx="30">
                  <c:v>39.719000000000001</c:v>
                </c:pt>
                <c:pt idx="31">
                  <c:v>38.31</c:v>
                </c:pt>
                <c:pt idx="32">
                  <c:v>38.586000000000013</c:v>
                </c:pt>
                <c:pt idx="33">
                  <c:v>36.954000000000001</c:v>
                </c:pt>
                <c:pt idx="34">
                  <c:v>36.450000000000003</c:v>
                </c:pt>
                <c:pt idx="35">
                  <c:v>37.139000000000003</c:v>
                </c:pt>
                <c:pt idx="36">
                  <c:v>36.953000000000003</c:v>
                </c:pt>
                <c:pt idx="37">
                  <c:v>36.786000000000001</c:v>
                </c:pt>
                <c:pt idx="38">
                  <c:v>36.224000000000011</c:v>
                </c:pt>
                <c:pt idx="39">
                  <c:v>36.964000000000013</c:v>
                </c:pt>
                <c:pt idx="40">
                  <c:v>37.25</c:v>
                </c:pt>
                <c:pt idx="41">
                  <c:v>36.32</c:v>
                </c:pt>
                <c:pt idx="42">
                  <c:v>35.927</c:v>
                </c:pt>
                <c:pt idx="43">
                  <c:v>36.249000000000002</c:v>
                </c:pt>
                <c:pt idx="44">
                  <c:v>36.183</c:v>
                </c:pt>
                <c:pt idx="45">
                  <c:v>35.765000000000001</c:v>
                </c:pt>
                <c:pt idx="46">
                  <c:v>34.840000000000003</c:v>
                </c:pt>
                <c:pt idx="47">
                  <c:v>35.22</c:v>
                </c:pt>
                <c:pt idx="48">
                  <c:v>35.500999999999998</c:v>
                </c:pt>
                <c:pt idx="49">
                  <c:v>34.921999999999997</c:v>
                </c:pt>
                <c:pt idx="50">
                  <c:v>34.116999999999997</c:v>
                </c:pt>
                <c:pt idx="51">
                  <c:v>34.856000000000002</c:v>
                </c:pt>
                <c:pt idx="52">
                  <c:v>35.610999999999997</c:v>
                </c:pt>
                <c:pt idx="53">
                  <c:v>35.341999999999999</c:v>
                </c:pt>
                <c:pt idx="54">
                  <c:v>34.401000000000003</c:v>
                </c:pt>
                <c:pt idx="55">
                  <c:v>33.728000000000002</c:v>
                </c:pt>
                <c:pt idx="56">
                  <c:v>33.552</c:v>
                </c:pt>
                <c:pt idx="57">
                  <c:v>34.123000000000012</c:v>
                </c:pt>
                <c:pt idx="58">
                  <c:v>34.453000000000003</c:v>
                </c:pt>
                <c:pt idx="59">
                  <c:v>35.917000000000002</c:v>
                </c:pt>
                <c:pt idx="60">
                  <c:v>35.956000000000003</c:v>
                </c:pt>
                <c:pt idx="61">
                  <c:v>34.576000000000001</c:v>
                </c:pt>
                <c:pt idx="62">
                  <c:v>33.926000000000002</c:v>
                </c:pt>
                <c:pt idx="63">
                  <c:v>33.801000000000002</c:v>
                </c:pt>
                <c:pt idx="64">
                  <c:v>34.314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EC-4A88-869F-D2A9D2C144A2}"/>
            </c:ext>
          </c:extLst>
        </c:ser>
        <c:ser>
          <c:idx val="1"/>
          <c:order val="1"/>
          <c:tx>
            <c:strRef>
              <c:f>'Fig 7'!$C$28</c:f>
              <c:strCache>
                <c:ptCount val="1"/>
                <c:pt idx="0">
                  <c:v>Total on joint income</c:v>
                </c:pt>
              </c:strCache>
            </c:strRef>
          </c:tx>
          <c:spPr>
            <a:ln w="12700" cap="rnd">
              <a:solidFill>
                <a:srgbClr val="000000"/>
              </a:solidFill>
              <a:prstDash val="solid"/>
              <a:round/>
            </a:ln>
            <a:effectLst/>
          </c:spPr>
          <c:marker>
            <c:symbol val="none"/>
          </c:marker>
          <c:cat>
            <c:strRef>
              <c:f>'Fig 7'!$E$3:$BQ$3</c:f>
              <c:strCache>
                <c:ptCount val="65"/>
                <c:pt idx="0">
                  <c:v>2007</c:v>
                </c:pt>
                <c:pt idx="1">
                  <c:v>2007</c:v>
                </c:pt>
                <c:pt idx="2">
                  <c:v>2007</c:v>
                </c:pt>
                <c:pt idx="3">
                  <c:v>2007</c:v>
                </c:pt>
                <c:pt idx="4">
                  <c:v>2008</c:v>
                </c:pt>
                <c:pt idx="5">
                  <c:v>2008</c:v>
                </c:pt>
                <c:pt idx="6">
                  <c:v>2008</c:v>
                </c:pt>
                <c:pt idx="7">
                  <c:v>2008</c:v>
                </c:pt>
                <c:pt idx="8">
                  <c:v>2009</c:v>
                </c:pt>
                <c:pt idx="9">
                  <c:v>2009</c:v>
                </c:pt>
                <c:pt idx="10">
                  <c:v>2009</c:v>
                </c:pt>
                <c:pt idx="11">
                  <c:v>2009</c:v>
                </c:pt>
                <c:pt idx="12">
                  <c:v>2010</c:v>
                </c:pt>
                <c:pt idx="13">
                  <c:v>2010</c:v>
                </c:pt>
                <c:pt idx="14">
                  <c:v>2010</c:v>
                </c:pt>
                <c:pt idx="15">
                  <c:v>2010</c:v>
                </c:pt>
                <c:pt idx="16">
                  <c:v>2011</c:v>
                </c:pt>
                <c:pt idx="17">
                  <c:v>2011</c:v>
                </c:pt>
                <c:pt idx="18">
                  <c:v>2011</c:v>
                </c:pt>
                <c:pt idx="19">
                  <c:v>2011</c:v>
                </c:pt>
                <c:pt idx="20">
                  <c:v>2012</c:v>
                </c:pt>
                <c:pt idx="21">
                  <c:v>2012</c:v>
                </c:pt>
                <c:pt idx="22">
                  <c:v>2012</c:v>
                </c:pt>
                <c:pt idx="23">
                  <c:v>2012</c:v>
                </c:pt>
                <c:pt idx="24">
                  <c:v>2013</c:v>
                </c:pt>
                <c:pt idx="25">
                  <c:v>2013</c:v>
                </c:pt>
                <c:pt idx="26">
                  <c:v>2013</c:v>
                </c:pt>
                <c:pt idx="27">
                  <c:v>2013</c:v>
                </c:pt>
                <c:pt idx="28">
                  <c:v>2014</c:v>
                </c:pt>
                <c:pt idx="29">
                  <c:v>2014</c:v>
                </c:pt>
                <c:pt idx="30">
                  <c:v>2014</c:v>
                </c:pt>
                <c:pt idx="31">
                  <c:v>2014</c:v>
                </c:pt>
                <c:pt idx="32">
                  <c:v>2015</c:v>
                </c:pt>
                <c:pt idx="33">
                  <c:v>2015</c:v>
                </c:pt>
                <c:pt idx="34">
                  <c:v>2015</c:v>
                </c:pt>
                <c:pt idx="35">
                  <c:v>2015</c:v>
                </c:pt>
                <c:pt idx="36">
                  <c:v>2016</c:v>
                </c:pt>
                <c:pt idx="37">
                  <c:v>2016</c:v>
                </c:pt>
                <c:pt idx="38">
                  <c:v>2016</c:v>
                </c:pt>
                <c:pt idx="39">
                  <c:v>2016</c:v>
                </c:pt>
                <c:pt idx="40">
                  <c:v>2017</c:v>
                </c:pt>
                <c:pt idx="41">
                  <c:v>2017</c:v>
                </c:pt>
                <c:pt idx="42">
                  <c:v>2017</c:v>
                </c:pt>
                <c:pt idx="43">
                  <c:v>2017</c:v>
                </c:pt>
                <c:pt idx="44">
                  <c:v>2018</c:v>
                </c:pt>
                <c:pt idx="45">
                  <c:v>2018</c:v>
                </c:pt>
                <c:pt idx="46">
                  <c:v>2018</c:v>
                </c:pt>
                <c:pt idx="47">
                  <c:v>2018</c:v>
                </c:pt>
                <c:pt idx="48">
                  <c:v>2019</c:v>
                </c:pt>
                <c:pt idx="49">
                  <c:v>2019</c:v>
                </c:pt>
                <c:pt idx="50">
                  <c:v>2019</c:v>
                </c:pt>
                <c:pt idx="51">
                  <c:v>2019</c:v>
                </c:pt>
                <c:pt idx="52">
                  <c:v>2020</c:v>
                </c:pt>
                <c:pt idx="53">
                  <c:v>2020</c:v>
                </c:pt>
                <c:pt idx="54">
                  <c:v>2020</c:v>
                </c:pt>
                <c:pt idx="55">
                  <c:v>2020</c:v>
                </c:pt>
                <c:pt idx="56">
                  <c:v>2021</c:v>
                </c:pt>
                <c:pt idx="57">
                  <c:v>2021</c:v>
                </c:pt>
                <c:pt idx="58">
                  <c:v>2021</c:v>
                </c:pt>
                <c:pt idx="59">
                  <c:v>2021</c:v>
                </c:pt>
                <c:pt idx="60">
                  <c:v>2022</c:v>
                </c:pt>
                <c:pt idx="61">
                  <c:v>2022</c:v>
                </c:pt>
                <c:pt idx="62">
                  <c:v>2022</c:v>
                </c:pt>
                <c:pt idx="63">
                  <c:v>2022</c:v>
                </c:pt>
                <c:pt idx="64">
                  <c:v>2023</c:v>
                </c:pt>
              </c:strCache>
            </c:strRef>
          </c:cat>
          <c:val>
            <c:numRef>
              <c:f>'Fig 7'!$E$28:$BQ$28</c:f>
              <c:numCache>
                <c:formatCode>0.00</c:formatCode>
                <c:ptCount val="65"/>
                <c:pt idx="0">
                  <c:v>54.329000000000001</c:v>
                </c:pt>
                <c:pt idx="1">
                  <c:v>55.89</c:v>
                </c:pt>
                <c:pt idx="2">
                  <c:v>55.545000000000002</c:v>
                </c:pt>
                <c:pt idx="3">
                  <c:v>55.930999999999997</c:v>
                </c:pt>
                <c:pt idx="4">
                  <c:v>56.93</c:v>
                </c:pt>
                <c:pt idx="5">
                  <c:v>59.198</c:v>
                </c:pt>
                <c:pt idx="6">
                  <c:v>58.11</c:v>
                </c:pt>
                <c:pt idx="7">
                  <c:v>56.722000000000001</c:v>
                </c:pt>
                <c:pt idx="8">
                  <c:v>57.651000000000003</c:v>
                </c:pt>
                <c:pt idx="9">
                  <c:v>58.043999999999997</c:v>
                </c:pt>
                <c:pt idx="10">
                  <c:v>57.769000000000013</c:v>
                </c:pt>
                <c:pt idx="11">
                  <c:v>56.36</c:v>
                </c:pt>
                <c:pt idx="12">
                  <c:v>55.397000000000013</c:v>
                </c:pt>
                <c:pt idx="13">
                  <c:v>56.537000000000013</c:v>
                </c:pt>
                <c:pt idx="14">
                  <c:v>57.296000000000006</c:v>
                </c:pt>
                <c:pt idx="15">
                  <c:v>57.091999999999999</c:v>
                </c:pt>
                <c:pt idx="16">
                  <c:v>57.996000000000002</c:v>
                </c:pt>
                <c:pt idx="17">
                  <c:v>57.457000000000001</c:v>
                </c:pt>
                <c:pt idx="18">
                  <c:v>57.253</c:v>
                </c:pt>
                <c:pt idx="19">
                  <c:v>57.021999999999998</c:v>
                </c:pt>
                <c:pt idx="20">
                  <c:v>56.481000000000002</c:v>
                </c:pt>
                <c:pt idx="21">
                  <c:v>56.297000000000011</c:v>
                </c:pt>
                <c:pt idx="22">
                  <c:v>55.91</c:v>
                </c:pt>
                <c:pt idx="23">
                  <c:v>55.889000000000003</c:v>
                </c:pt>
                <c:pt idx="24">
                  <c:v>56.513000000000012</c:v>
                </c:pt>
                <c:pt idx="25">
                  <c:v>58.789000000000001</c:v>
                </c:pt>
                <c:pt idx="26">
                  <c:v>60.131</c:v>
                </c:pt>
                <c:pt idx="27">
                  <c:v>58.283000000000001</c:v>
                </c:pt>
                <c:pt idx="28">
                  <c:v>58.397000000000013</c:v>
                </c:pt>
                <c:pt idx="29">
                  <c:v>59.204999999999998</c:v>
                </c:pt>
                <c:pt idx="30">
                  <c:v>60.281000000000013</c:v>
                </c:pt>
                <c:pt idx="31">
                  <c:v>61.69</c:v>
                </c:pt>
                <c:pt idx="32">
                  <c:v>61.414000000000001</c:v>
                </c:pt>
                <c:pt idx="33">
                  <c:v>63.046000000000006</c:v>
                </c:pt>
                <c:pt idx="34">
                  <c:v>63.55</c:v>
                </c:pt>
                <c:pt idx="35">
                  <c:v>62.860999999999997</c:v>
                </c:pt>
                <c:pt idx="36">
                  <c:v>63.046999999999997</c:v>
                </c:pt>
                <c:pt idx="37">
                  <c:v>63.214000000000013</c:v>
                </c:pt>
                <c:pt idx="38">
                  <c:v>63.776000000000003</c:v>
                </c:pt>
                <c:pt idx="39">
                  <c:v>63.036000000000001</c:v>
                </c:pt>
                <c:pt idx="40">
                  <c:v>62.75</c:v>
                </c:pt>
                <c:pt idx="41">
                  <c:v>63.68</c:v>
                </c:pt>
                <c:pt idx="42">
                  <c:v>64.072999999999979</c:v>
                </c:pt>
                <c:pt idx="43">
                  <c:v>63.750999999999998</c:v>
                </c:pt>
                <c:pt idx="44">
                  <c:v>63.817</c:v>
                </c:pt>
                <c:pt idx="45">
                  <c:v>64.235000000000014</c:v>
                </c:pt>
                <c:pt idx="46">
                  <c:v>65.16</c:v>
                </c:pt>
                <c:pt idx="47">
                  <c:v>64.78</c:v>
                </c:pt>
                <c:pt idx="48">
                  <c:v>64.498999999999995</c:v>
                </c:pt>
                <c:pt idx="49">
                  <c:v>65.077999999999975</c:v>
                </c:pt>
                <c:pt idx="50">
                  <c:v>65.882999999999981</c:v>
                </c:pt>
                <c:pt idx="51">
                  <c:v>65.144000000000005</c:v>
                </c:pt>
                <c:pt idx="52">
                  <c:v>64.388999999999982</c:v>
                </c:pt>
                <c:pt idx="53">
                  <c:v>64.657999999999987</c:v>
                </c:pt>
                <c:pt idx="54">
                  <c:v>65.599000000000004</c:v>
                </c:pt>
                <c:pt idx="55">
                  <c:v>66.272000000000006</c:v>
                </c:pt>
                <c:pt idx="56">
                  <c:v>66.447999999999993</c:v>
                </c:pt>
                <c:pt idx="57">
                  <c:v>65.876999999999981</c:v>
                </c:pt>
                <c:pt idx="58">
                  <c:v>65.546999999999997</c:v>
                </c:pt>
                <c:pt idx="59">
                  <c:v>64.082999999999998</c:v>
                </c:pt>
                <c:pt idx="60">
                  <c:v>64.043999999999997</c:v>
                </c:pt>
                <c:pt idx="61">
                  <c:v>65.424000000000007</c:v>
                </c:pt>
                <c:pt idx="62">
                  <c:v>66.073999999999998</c:v>
                </c:pt>
                <c:pt idx="63">
                  <c:v>66.198999999999998</c:v>
                </c:pt>
                <c:pt idx="64">
                  <c:v>65.685999999999979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BEC-4A88-869F-D2A9D2C144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0335336"/>
        <c:axId val="240326568"/>
      </c:lineChart>
      <c:catAx>
        <c:axId val="2403353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3175" cap="flat" cmpd="sng" algn="ctr">
            <a:solidFill>
              <a:srgbClr val="414140"/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414140"/>
                </a:solidFill>
                <a:latin typeface="Lato"/>
                <a:ea typeface="Lato"/>
                <a:cs typeface="Lato"/>
              </a:defRPr>
            </a:pPr>
            <a:endParaRPr lang="en-US"/>
          </a:p>
        </c:txPr>
        <c:crossAx val="240326568"/>
        <c:crosses val="autoZero"/>
        <c:auto val="1"/>
        <c:lblAlgn val="ctr"/>
        <c:lblOffset val="100"/>
        <c:tickLblSkip val="8"/>
        <c:tickMarkSkip val="8"/>
        <c:noMultiLvlLbl val="0"/>
      </c:catAx>
      <c:valAx>
        <c:axId val="240326568"/>
        <c:scaling>
          <c:orientation val="minMax"/>
          <c:min val="3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rgbClr val="414140"/>
                    </a:solidFill>
                    <a:latin typeface="Lato"/>
                    <a:ea typeface="Lato"/>
                    <a:cs typeface="Lato"/>
                  </a:defRPr>
                </a:pPr>
                <a:r>
                  <a:rPr lang="en-GB"/>
                  <a:t>Per cent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rgbClr val="414140"/>
                  </a:solidFill>
                  <a:latin typeface="Lato"/>
                  <a:ea typeface="Lato"/>
                  <a:cs typeface="Lato"/>
                </a:defRPr>
              </a:pPr>
              <a:endParaRPr lang="en-US"/>
            </a:p>
          </c:txPr>
        </c:title>
        <c:numFmt formatCode="0" sourceLinked="0"/>
        <c:majorTickMark val="in"/>
        <c:minorTickMark val="none"/>
        <c:tickLblPos val="nextTo"/>
        <c:spPr>
          <a:noFill/>
          <a:ln w="3175">
            <a:solidFill>
              <a:srgbClr val="414140"/>
            </a:solidFill>
            <a:prstDash val="solid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414140"/>
                </a:solidFill>
                <a:latin typeface="Lato"/>
                <a:ea typeface="Lato"/>
                <a:cs typeface="Lato"/>
              </a:defRPr>
            </a:pPr>
            <a:endParaRPr lang="en-US"/>
          </a:p>
        </c:txPr>
        <c:crossAx val="2403353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rgbClr val="414140"/>
              </a:solidFill>
              <a:latin typeface="Lato"/>
              <a:ea typeface="Lato"/>
              <a:cs typeface="Lato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25400" cap="flat" cmpd="sng" algn="ctr">
      <a:noFill/>
      <a:round/>
    </a:ln>
    <a:effectLst/>
  </c:spPr>
  <c:txPr>
    <a:bodyPr/>
    <a:lstStyle/>
    <a:p>
      <a:pPr>
        <a:defRPr sz="900">
          <a:solidFill>
            <a:srgbClr val="414140"/>
          </a:solidFill>
          <a:latin typeface="Lato"/>
          <a:ea typeface="Lato"/>
          <a:cs typeface="Lato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BFC77-918C-594B-9BF0-7B55741F2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3237</Words>
  <Characters>18452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Urvish Patel</dc:creator>
  <cp:keywords/>
  <dc:description/>
  <cp:lastModifiedBy>Urvish Patel</cp:lastModifiedBy>
  <cp:revision>19</cp:revision>
  <dcterms:created xsi:type="dcterms:W3CDTF">2023-06-19T14:38:00Z</dcterms:created>
  <dcterms:modified xsi:type="dcterms:W3CDTF">2023-06-19T15:11:00Z</dcterms:modified>
</cp:coreProperties>
</file>